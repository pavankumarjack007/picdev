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1A52" w:rsidRPr="00073238" w:rsidRDefault="00F81A52" w:rsidP="00F81A52">
      <w:pPr>
        <w:pStyle w:val="NormalIndent1"/>
        <w:ind w:left="0"/>
      </w:pPr>
      <w:r w:rsidRPr="00073238">
        <w:rPr>
          <w:noProof/>
        </w:rPr>
        <w:drawing>
          <wp:anchor distT="0" distB="0" distL="114300" distR="114300" simplePos="0" relativeHeight="251659264" behindDoc="0" locked="0" layoutInCell="1" allowOverlap="1" wp14:anchorId="3E9F2DEA" wp14:editId="7BB13A8D">
            <wp:simplePos x="0" y="0"/>
            <wp:positionH relativeFrom="margin">
              <wp:posOffset>7439660</wp:posOffset>
            </wp:positionH>
            <wp:positionV relativeFrom="paragraph">
              <wp:posOffset>-189914</wp:posOffset>
            </wp:positionV>
            <wp:extent cx="1704762" cy="361905"/>
            <wp:effectExtent l="0" t="0" r="0" b="635"/>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04762" cy="361905"/>
                    </a:xfrm>
                    <a:prstGeom prst="rect">
                      <a:avLst/>
                    </a:prstGeom>
                  </pic:spPr>
                </pic:pic>
              </a:graphicData>
            </a:graphic>
            <wp14:sizeRelH relativeFrom="page">
              <wp14:pctWidth>0</wp14:pctWidth>
            </wp14:sizeRelH>
            <wp14:sizeRelV relativeFrom="page">
              <wp14:pctHeight>0</wp14:pctHeight>
            </wp14:sizeRelV>
          </wp:anchor>
        </w:drawing>
      </w:r>
    </w:p>
    <w:p w:rsidR="00F81A52" w:rsidRDefault="00F81A52" w:rsidP="00F81A52">
      <w:pPr>
        <w:pStyle w:val="NormalIndent1"/>
      </w:pPr>
    </w:p>
    <w:p w:rsidR="00F81A52" w:rsidRDefault="00F81A52" w:rsidP="00F81A52">
      <w:pPr>
        <w:pStyle w:val="NormalIndent1"/>
      </w:pPr>
    </w:p>
    <w:p w:rsidR="00F81A52" w:rsidRDefault="00F81A52" w:rsidP="00F81A52">
      <w:pPr>
        <w:pStyle w:val="NormalIndent1"/>
      </w:pPr>
    </w:p>
    <w:p w:rsidR="00F81A52" w:rsidRPr="00073238" w:rsidRDefault="00F81A52" w:rsidP="00F81A52">
      <w:pPr>
        <w:pStyle w:val="NormalIndent1"/>
      </w:pPr>
    </w:p>
    <w:p w:rsidR="00F81A52" w:rsidRPr="00073238" w:rsidRDefault="00F81A52" w:rsidP="00F81A52">
      <w:pPr>
        <w:pStyle w:val="NormalIndent1"/>
      </w:pPr>
    </w:p>
    <w:p w:rsidR="00F81A52" w:rsidRDefault="00F81A52" w:rsidP="00F81A52">
      <w:pPr>
        <w:pStyle w:val="NormalIndent1"/>
      </w:pPr>
    </w:p>
    <w:p w:rsidR="00F81A52" w:rsidRPr="00073238" w:rsidRDefault="00F81A52" w:rsidP="00F81A52">
      <w:pPr>
        <w:pStyle w:val="Headerfrontpage"/>
        <w:ind w:left="720" w:firstLine="720"/>
        <w:jc w:val="center"/>
        <w:rPr>
          <w:rFonts w:asciiTheme="minorHAnsi" w:hAnsiTheme="minorHAnsi" w:cstheme="minorHAnsi"/>
          <w:b w:val="0"/>
          <w:bCs/>
        </w:rPr>
      </w:pPr>
      <w:r w:rsidRPr="00073238">
        <w:rPr>
          <w:rFonts w:asciiTheme="minorHAnsi" w:hAnsiTheme="minorHAnsi" w:cstheme="minorHAnsi"/>
          <w:b w:val="0"/>
          <w:bCs/>
        </w:rPr>
        <w:t xml:space="preserve">Health Suite On Premises </w:t>
      </w:r>
      <w:r>
        <w:rPr>
          <w:rFonts w:asciiTheme="minorHAnsi" w:hAnsiTheme="minorHAnsi" w:cstheme="minorHAnsi"/>
          <w:b w:val="0"/>
          <w:bCs/>
        </w:rPr>
        <w:t xml:space="preserve"> </w:t>
      </w:r>
    </w:p>
    <w:p w:rsidR="00F81A52" w:rsidRPr="00073238" w:rsidRDefault="00F81A52" w:rsidP="00F81A52">
      <w:pPr>
        <w:pStyle w:val="Documentnumber"/>
        <w:ind w:left="2160" w:firstLine="720"/>
        <w:jc w:val="center"/>
        <w:rPr>
          <w:rFonts w:asciiTheme="minorHAnsi" w:hAnsiTheme="minorHAnsi" w:cstheme="minorHAnsi"/>
        </w:rPr>
      </w:pPr>
      <w:r w:rsidRPr="00F81A52">
        <w:rPr>
          <w:rFonts w:asciiTheme="minorHAnsi" w:hAnsiTheme="minorHAnsi" w:cstheme="minorHAnsi"/>
          <w:bCs w:val="0"/>
          <w:i w:val="0"/>
          <w:iCs w:val="0"/>
          <w:noProof/>
          <w:sz w:val="48"/>
          <w:szCs w:val="72"/>
          <w:lang w:bidi="he-IL"/>
        </w:rPr>
        <w:t>IP Address change Procedure</w:t>
      </w:r>
    </w:p>
    <w:p w:rsidR="00F81A52" w:rsidRPr="00073238" w:rsidRDefault="00F81A52" w:rsidP="00F81A52">
      <w:pPr>
        <w:pStyle w:val="Documentnumber"/>
        <w:ind w:left="3600"/>
        <w:jc w:val="center"/>
        <w:rPr>
          <w:rFonts w:asciiTheme="minorHAnsi" w:hAnsiTheme="minorHAnsi" w:cstheme="minorHAnsi"/>
        </w:rPr>
      </w:pPr>
      <w:r w:rsidRPr="00073238">
        <w:rPr>
          <w:rFonts w:asciiTheme="minorHAnsi" w:hAnsiTheme="minorHAnsi" w:cstheme="minorHAnsi"/>
        </w:rPr>
        <w:br/>
        <w:t>Revision: 01</w:t>
      </w:r>
    </w:p>
    <w:p w:rsidR="00F81A52" w:rsidRPr="00073238" w:rsidRDefault="00F81A52" w:rsidP="00F81A52">
      <w:pPr>
        <w:pStyle w:val="StyleFrontpagepictureCenteredBefore30ptAfter0pt"/>
        <w:rPr>
          <w:rFonts w:cstheme="minorHAnsi"/>
        </w:rPr>
      </w:pPr>
      <w:r w:rsidRPr="00073238">
        <w:rPr>
          <w:rFonts w:cstheme="minorHAnsi"/>
          <w:b/>
          <w:bCs/>
          <w:lang w:bidi="ar-SA"/>
        </w:rPr>
        <mc:AlternateContent>
          <mc:Choice Requires="wps">
            <w:drawing>
              <wp:anchor distT="0" distB="0" distL="114300" distR="114300" simplePos="0" relativeHeight="251660288" behindDoc="0" locked="0" layoutInCell="1" allowOverlap="1" wp14:anchorId="59203D8A" wp14:editId="44E5BCF6">
                <wp:simplePos x="0" y="0"/>
                <wp:positionH relativeFrom="margin">
                  <wp:posOffset>41031</wp:posOffset>
                </wp:positionH>
                <wp:positionV relativeFrom="paragraph">
                  <wp:posOffset>3957759</wp:posOffset>
                </wp:positionV>
                <wp:extent cx="9170670" cy="1511935"/>
                <wp:effectExtent l="0" t="0" r="11430" b="1714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0670" cy="1511935"/>
                        </a:xfrm>
                        <a:prstGeom prst="rect">
                          <a:avLst/>
                        </a:prstGeom>
                        <a:solidFill>
                          <a:srgbClr val="FFFFFF"/>
                        </a:solidFill>
                        <a:ln w="9525">
                          <a:solidFill>
                            <a:srgbClr val="000000"/>
                          </a:solidFill>
                          <a:miter lim="800000"/>
                          <a:headEnd/>
                          <a:tailEnd/>
                        </a:ln>
                      </wps:spPr>
                      <wps:txbx>
                        <w:txbxContent>
                          <w:p w:rsidR="00F81A52" w:rsidRPr="00614997" w:rsidRDefault="00F81A52" w:rsidP="00F81A52">
                            <w:pPr>
                              <w:pStyle w:val="Proprietarynote"/>
                              <w:ind w:right="63"/>
                              <w:rPr>
                                <w:sz w:val="18"/>
                                <w:szCs w:val="18"/>
                              </w:rPr>
                            </w:pPr>
                            <w:r w:rsidRPr="00614997">
                              <w:rPr>
                                <w:sz w:val="18"/>
                                <w:szCs w:val="18"/>
                              </w:rPr>
                              <w:t>This document and the information contained in it is proprietary and confidential information of Philips Healthcare ("Philips") and may not be reproduced, copied in whole or in part, adapted, modified, disclosed to others, or disseminated without the prior written permission of the Philips Legal Department. Use of this document and the information contained in it is strictly reserved for current Philips personnel and Philips customers who have a current and valid license from Philips for use by the customer’s designated in-house service employee on equipment located at the customer’s designated site. Use of this document by unauthorized persons is strictly prohibited. Report violation of these requirements to the Philips Legal Department. This document must be returned to Philips when the user is no longer licensed and in any event upon Philips’ first written request.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59203D8A" id="_x0000_t202" coordsize="21600,21600" o:spt="202" path="m,l,21600r21600,l21600,xe">
                <v:stroke joinstyle="miter"/>
                <v:path gradientshapeok="t" o:connecttype="rect"/>
              </v:shapetype>
              <v:shape id="Text Box 2" o:spid="_x0000_s1026" type="#_x0000_t202" style="position:absolute;left:0;text-align:left;margin-left:3.25pt;margin-top:311.65pt;width:722.1pt;height:119.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">
                <v:textbox style="mso-fit-shape-to-text:t">
                  <w:txbxContent>
                    <w:p w:rsidR="00F81A52" w:rsidRPr="00614997" w:rsidRDefault="00F81A52" w:rsidP="00F81A52">
                      <w:pPr>
                        <w:pStyle w:val="Proprietarynote"/>
                        <w:ind w:right="63"/>
                        <w:rPr>
                          <w:sz w:val="18"/>
                          <w:szCs w:val="18"/>
                        </w:rPr>
                      </w:pPr>
                      <w:r w:rsidRPr="00614997">
                        <w:rPr>
                          <w:sz w:val="18"/>
                          <w:szCs w:val="18"/>
                        </w:rPr>
                        <w:t>This document and the information contained in it is proprietary and confidential information of Philips Healthcare ("Philips") and may not be reproduced, copied in whole or in part, adapted, modified, disclosed to others, or disseminated without the prior written permission of the Philips Legal Department. Use of this document and the information contained in it is strictly reserved for current Philips personnel and Philips customers who have a current and valid license from Philips for use by the customer’s designated in-house service employee on equipment located at the customer’s designated site. Use of this document by unauthorized persons is strictly prohibited. Report violation of these requirements to the Philips Legal Department. This document must be returned to Philips when the user is no longer licensed and in any event upon Philips’ first written request.</w:t>
                      </w:r>
                    </w:p>
                  </w:txbxContent>
                </v:textbox>
                <w10:wrap type="square" anchorx="margin"/>
              </v:shape>
            </w:pict>
          </mc:Fallback>
        </mc:AlternateContent>
      </w:r>
    </w:p>
    <w:p w:rsidR="00F81A52" w:rsidRPr="00073238" w:rsidRDefault="00F81A52" w:rsidP="00F81A52">
      <w:pPr>
        <w:pStyle w:val="StyleFrontpagepictureCenteredBefore30ptAfter0pt"/>
        <w:rPr>
          <w:rFonts w:cstheme="minorHAnsi"/>
        </w:rPr>
        <w:sectPr w:rsidR="00F81A52" w:rsidRPr="00073238" w:rsidSect="00F81A52">
          <w:headerReference w:type="even" r:id="rId8"/>
          <w:headerReference w:type="default" r:id="rId9"/>
          <w:footerReference w:type="default" r:id="rId10"/>
          <w:headerReference w:type="first" r:id="rId11"/>
          <w:footerReference w:type="first" r:id="rId12"/>
          <w:pgSz w:w="15840" w:h="12240" w:orient="landscape" w:code="1"/>
          <w:pgMar w:top="1263" w:right="720" w:bottom="567" w:left="720" w:header="426" w:footer="398" w:gutter="0"/>
          <w:pgNumType w:chapStyle="1"/>
          <w:cols w:space="720"/>
          <w:titlePg/>
          <w:docGrid w:linePitch="360"/>
        </w:sectPr>
      </w:pPr>
    </w:p>
    <w:p w:rsidR="00F81A52" w:rsidRPr="00073238" w:rsidRDefault="00F81A52" w:rsidP="00F81A52">
      <w:pPr>
        <w:pStyle w:val="SafetyHeader"/>
        <w:rPr>
          <w:rFonts w:asciiTheme="minorHAnsi" w:hAnsiTheme="minorHAnsi" w:cstheme="minorHAnsi"/>
        </w:rPr>
      </w:pPr>
      <w:r w:rsidRPr="00073238">
        <w:rPr>
          <w:rFonts w:asciiTheme="minorHAnsi" w:hAnsiTheme="minorHAnsi" w:cstheme="minorHAnsi"/>
        </w:rPr>
        <w:t>Revision History</w:t>
      </w:r>
    </w:p>
    <w:tbl>
      <w:tblPr>
        <w:tblStyle w:val="TableGrid"/>
        <w:tblW w:w="0" w:type="auto"/>
        <w:tblInd w:w="704" w:type="dxa"/>
        <w:tblLook w:val="04A0" w:firstRow="1" w:lastRow="0" w:firstColumn="1" w:lastColumn="0" w:noHBand="0" w:noVBand="1"/>
      </w:tblPr>
      <w:tblGrid>
        <w:gridCol w:w="1418"/>
        <w:gridCol w:w="2693"/>
        <w:gridCol w:w="7513"/>
      </w:tblGrid>
      <w:tr w:rsidR="00F81A52" w:rsidRPr="00073238" w:rsidTr="00F81A52">
        <w:trPr>
          <w:trHeight w:val="347"/>
        </w:trPr>
        <w:tc>
          <w:tcPr>
            <w:tcW w:w="1418" w:type="dxa"/>
            <w:shd w:val="clear" w:color="auto" w:fill="D9D9D9" w:themeFill="background1" w:themeFillShade="D9"/>
            <w:vAlign w:val="center"/>
          </w:tcPr>
          <w:p w:rsidR="00F81A52" w:rsidRPr="00073238" w:rsidRDefault="00F81A52" w:rsidP="00F81A52">
            <w:pPr>
              <w:pStyle w:val="Tabletext"/>
              <w:rPr>
                <w:rFonts w:asciiTheme="minorHAnsi" w:hAnsiTheme="minorHAnsi" w:cstheme="minorHAnsi"/>
                <w:b/>
                <w:lang w:val="fr-FR"/>
              </w:rPr>
            </w:pPr>
            <w:r w:rsidRPr="00073238">
              <w:rPr>
                <w:rFonts w:asciiTheme="minorHAnsi" w:hAnsiTheme="minorHAnsi" w:cstheme="minorHAnsi"/>
              </w:rPr>
              <w:t xml:space="preserve">Revision </w:t>
            </w:r>
          </w:p>
        </w:tc>
        <w:tc>
          <w:tcPr>
            <w:tcW w:w="2693" w:type="dxa"/>
            <w:shd w:val="clear" w:color="auto" w:fill="D9D9D9" w:themeFill="background1" w:themeFillShade="D9"/>
            <w:vAlign w:val="center"/>
          </w:tcPr>
          <w:p w:rsidR="00F81A52" w:rsidRPr="00073238" w:rsidRDefault="00F81A52" w:rsidP="00F81A52">
            <w:pPr>
              <w:pStyle w:val="Tabletext"/>
              <w:rPr>
                <w:rFonts w:asciiTheme="minorHAnsi" w:hAnsiTheme="minorHAnsi" w:cstheme="minorHAnsi"/>
                <w:b/>
                <w:lang w:val="fr-FR"/>
              </w:rPr>
            </w:pPr>
            <w:r w:rsidRPr="00073238">
              <w:rPr>
                <w:rFonts w:asciiTheme="minorHAnsi" w:hAnsiTheme="minorHAnsi" w:cstheme="minorHAnsi"/>
              </w:rPr>
              <w:t xml:space="preserve">Date </w:t>
            </w:r>
          </w:p>
        </w:tc>
        <w:tc>
          <w:tcPr>
            <w:tcW w:w="7513" w:type="dxa"/>
            <w:shd w:val="clear" w:color="auto" w:fill="D9D9D9" w:themeFill="background1" w:themeFillShade="D9"/>
            <w:vAlign w:val="center"/>
          </w:tcPr>
          <w:p w:rsidR="00F81A52" w:rsidRPr="00073238" w:rsidRDefault="00F81A52" w:rsidP="00F81A52">
            <w:pPr>
              <w:pStyle w:val="Tabletext"/>
              <w:rPr>
                <w:rFonts w:asciiTheme="minorHAnsi" w:hAnsiTheme="minorHAnsi" w:cstheme="minorHAnsi"/>
                <w:b/>
                <w:lang w:val="fr-FR"/>
              </w:rPr>
            </w:pPr>
            <w:r w:rsidRPr="00073238">
              <w:rPr>
                <w:rFonts w:asciiTheme="minorHAnsi" w:hAnsiTheme="minorHAnsi" w:cstheme="minorHAnsi"/>
              </w:rPr>
              <w:t>Comments</w:t>
            </w:r>
          </w:p>
        </w:tc>
      </w:tr>
      <w:tr w:rsidR="00F81A52" w:rsidRPr="00073238" w:rsidTr="00F81A52">
        <w:trPr>
          <w:trHeight w:val="527"/>
        </w:trPr>
        <w:tc>
          <w:tcPr>
            <w:tcW w:w="1418" w:type="dxa"/>
            <w:vAlign w:val="center"/>
          </w:tcPr>
          <w:p w:rsidR="00F81A52" w:rsidRPr="00073238" w:rsidRDefault="00F81A52" w:rsidP="00F81A52">
            <w:pPr>
              <w:pStyle w:val="Tabletext"/>
              <w:rPr>
                <w:rFonts w:asciiTheme="minorHAnsi" w:hAnsiTheme="minorHAnsi" w:cstheme="minorHAnsi"/>
              </w:rPr>
            </w:pPr>
            <w:r w:rsidRPr="00073238">
              <w:rPr>
                <w:rFonts w:asciiTheme="minorHAnsi" w:hAnsiTheme="minorHAnsi" w:cstheme="minorHAnsi"/>
              </w:rPr>
              <w:t>01</w:t>
            </w:r>
          </w:p>
        </w:tc>
        <w:tc>
          <w:tcPr>
            <w:tcW w:w="2693" w:type="dxa"/>
            <w:vAlign w:val="center"/>
          </w:tcPr>
          <w:p w:rsidR="00F81A52" w:rsidRPr="00073238" w:rsidRDefault="00F81A52" w:rsidP="00F81A52">
            <w:pPr>
              <w:pStyle w:val="Tabletext"/>
              <w:rPr>
                <w:rFonts w:asciiTheme="minorHAnsi" w:hAnsiTheme="minorHAnsi" w:cs="Times New Roman"/>
                <w:rtl/>
              </w:rPr>
            </w:pPr>
            <w:r>
              <w:rPr>
                <w:rFonts w:asciiTheme="minorHAnsi" w:hAnsiTheme="minorHAnsi" w:cstheme="minorHAnsi"/>
              </w:rPr>
              <w:t>July 2020</w:t>
            </w:r>
          </w:p>
        </w:tc>
        <w:tc>
          <w:tcPr>
            <w:tcW w:w="7513" w:type="dxa"/>
            <w:vAlign w:val="center"/>
          </w:tcPr>
          <w:p w:rsidR="00F81A52" w:rsidRPr="00073238" w:rsidRDefault="00F81A52" w:rsidP="00F81A52">
            <w:pPr>
              <w:pStyle w:val="Tabletext"/>
              <w:rPr>
                <w:rFonts w:asciiTheme="minorHAnsi" w:hAnsiTheme="minorHAnsi" w:cstheme="minorHAnsi"/>
              </w:rPr>
            </w:pPr>
            <w:r w:rsidRPr="00073238">
              <w:rPr>
                <w:rFonts w:asciiTheme="minorHAnsi" w:hAnsiTheme="minorHAnsi" w:cstheme="minorHAnsi"/>
              </w:rPr>
              <w:t>Initial draft</w:t>
            </w:r>
          </w:p>
        </w:tc>
      </w:tr>
    </w:tbl>
    <w:p w:rsidR="00F81A52" w:rsidRPr="00073238" w:rsidRDefault="00F81A52" w:rsidP="00F81A52">
      <w:pPr>
        <w:pStyle w:val="Default"/>
        <w:rPr>
          <w:rFonts w:cstheme="minorHAnsi"/>
        </w:rPr>
      </w:pPr>
    </w:p>
    <w:p w:rsidR="00F81A52" w:rsidRPr="00073238" w:rsidRDefault="00F81A52" w:rsidP="00F81A52">
      <w:pPr>
        <w:pStyle w:val="Default"/>
        <w:rPr>
          <w:rFonts w:cstheme="minorHAnsi"/>
        </w:rPr>
      </w:pPr>
    </w:p>
    <w:p w:rsidR="00F81A52" w:rsidRPr="00073238" w:rsidRDefault="00F81A52" w:rsidP="00F81A52">
      <w:pPr>
        <w:pStyle w:val="Default"/>
        <w:rPr>
          <w:rFonts w:cstheme="minorHAnsi"/>
        </w:rPr>
      </w:pPr>
    </w:p>
    <w:bookmarkStart w:id="0" w:name="_Toc478284518" w:displacedByCustomXml="next"/>
    <w:bookmarkStart w:id="1" w:name="_Toc320655222" w:displacedByCustomXml="next"/>
    <w:bookmarkStart w:id="2" w:name="_Toc320447842" w:displacedByCustomXml="next"/>
    <w:bookmarkStart w:id="3" w:name="_Toc320013727" w:displacedByCustomXml="next"/>
    <w:sdt>
      <w:sdtPr>
        <w:rPr>
          <w:rFonts w:ascii="Calibri" w:hAnsi="Calibri" w:cstheme="minorHAnsi"/>
          <w:b w:val="0"/>
          <w:bCs w:val="0"/>
          <w:sz w:val="26"/>
          <w:szCs w:val="26"/>
          <w:lang w:eastAsia="en-US"/>
        </w:rPr>
        <w:id w:val="183099540"/>
        <w:docPartObj>
          <w:docPartGallery w:val="Table of Contents"/>
          <w:docPartUnique/>
        </w:docPartObj>
      </w:sdtPr>
      <w:sdtEndPr>
        <w:rPr>
          <w:noProof/>
        </w:rPr>
      </w:sdtEndPr>
      <w:sdtContent>
        <w:p w:rsidR="00F81A52" w:rsidRPr="00073238" w:rsidRDefault="00F81A52" w:rsidP="00F81A52">
          <w:pPr>
            <w:pStyle w:val="TOCHeading"/>
            <w:tabs>
              <w:tab w:val="left" w:pos="9660"/>
            </w:tabs>
            <w:rPr>
              <w:rFonts w:cstheme="minorHAnsi"/>
            </w:rPr>
          </w:pPr>
          <w:r w:rsidRPr="00073238">
            <w:rPr>
              <w:rFonts w:cstheme="minorHAnsi"/>
            </w:rPr>
            <w:t>Table of Contents</w:t>
          </w:r>
          <w:r>
            <w:rPr>
              <w:rFonts w:cstheme="minorHAnsi"/>
            </w:rPr>
            <w:tab/>
          </w:r>
        </w:p>
        <w:p w:rsidR="00C226E1" w:rsidRDefault="00F81A52">
          <w:pPr>
            <w:pStyle w:val="TOC1"/>
            <w:rPr>
              <w:rFonts w:asciiTheme="minorHAnsi" w:eastAsiaTheme="minorEastAsia" w:hAnsiTheme="minorHAnsi" w:cstheme="minorBidi"/>
              <w:noProof/>
              <w:sz w:val="22"/>
              <w:szCs w:val="22"/>
            </w:rPr>
          </w:pPr>
          <w:r w:rsidRPr="00073238">
            <w:rPr>
              <w:rFonts w:asciiTheme="minorHAnsi" w:hAnsiTheme="minorHAnsi" w:cstheme="minorHAnsi"/>
              <w:b/>
              <w:bCs/>
              <w:noProof/>
            </w:rPr>
            <w:fldChar w:fldCharType="begin"/>
          </w:r>
          <w:r w:rsidRPr="00073238">
            <w:rPr>
              <w:rFonts w:asciiTheme="minorHAnsi" w:hAnsiTheme="minorHAnsi" w:cstheme="minorHAnsi"/>
              <w:b/>
              <w:bCs/>
              <w:noProof/>
            </w:rPr>
            <w:instrText xml:space="preserve"> TOC \o "1-3" \h \z \u </w:instrText>
          </w:r>
          <w:r w:rsidRPr="00073238">
            <w:rPr>
              <w:rFonts w:asciiTheme="minorHAnsi" w:hAnsiTheme="minorHAnsi" w:cstheme="minorHAnsi"/>
              <w:b/>
              <w:bCs/>
              <w:noProof/>
            </w:rPr>
            <w:fldChar w:fldCharType="separate"/>
          </w:r>
          <w:hyperlink w:anchor="_Toc45731207" w:history="1">
            <w:r w:rsidR="00C226E1" w:rsidRPr="00CF4715">
              <w:rPr>
                <w:rStyle w:val="Hyperlink"/>
                <w:rFonts w:cstheme="minorHAnsi"/>
              </w:rPr>
              <w:t>1</w:t>
            </w:r>
            <w:r w:rsidR="00C226E1">
              <w:rPr>
                <w:rFonts w:asciiTheme="minorHAnsi" w:eastAsiaTheme="minorEastAsia" w:hAnsiTheme="minorHAnsi" w:cstheme="minorBidi"/>
                <w:noProof/>
                <w:sz w:val="22"/>
                <w:szCs w:val="22"/>
              </w:rPr>
              <w:tab/>
            </w:r>
            <w:r w:rsidR="00C226E1" w:rsidRPr="00CF4715">
              <w:rPr>
                <w:rStyle w:val="Hyperlink"/>
                <w:rFonts w:cstheme="minorHAnsi"/>
              </w:rPr>
              <w:t>Introduction</w:t>
            </w:r>
            <w:r w:rsidR="00C226E1">
              <w:rPr>
                <w:noProof/>
                <w:webHidden/>
              </w:rPr>
              <w:tab/>
            </w:r>
            <w:r w:rsidR="00C226E1">
              <w:rPr>
                <w:noProof/>
                <w:webHidden/>
              </w:rPr>
              <w:fldChar w:fldCharType="begin"/>
            </w:r>
            <w:r w:rsidR="00C226E1">
              <w:rPr>
                <w:noProof/>
                <w:webHidden/>
              </w:rPr>
              <w:instrText xml:space="preserve"> PAGEREF _Toc45731207 \h </w:instrText>
            </w:r>
            <w:r w:rsidR="00C226E1">
              <w:rPr>
                <w:noProof/>
                <w:webHidden/>
              </w:rPr>
            </w:r>
            <w:r w:rsidR="00C226E1">
              <w:rPr>
                <w:noProof/>
                <w:webHidden/>
              </w:rPr>
              <w:fldChar w:fldCharType="separate"/>
            </w:r>
            <w:r w:rsidR="00C226E1">
              <w:rPr>
                <w:noProof/>
                <w:webHidden/>
              </w:rPr>
              <w:t>4</w:t>
            </w:r>
            <w:r w:rsidR="00C226E1">
              <w:rPr>
                <w:noProof/>
                <w:webHidden/>
              </w:rPr>
              <w:fldChar w:fldCharType="end"/>
            </w:r>
          </w:hyperlink>
        </w:p>
        <w:p w:rsidR="00C226E1" w:rsidRDefault="009B6CFC">
          <w:pPr>
            <w:pStyle w:val="TOC2"/>
            <w:rPr>
              <w:rFonts w:asciiTheme="minorHAnsi" w:eastAsiaTheme="minorEastAsia" w:hAnsiTheme="minorHAnsi" w:cstheme="minorBidi"/>
              <w:noProof/>
              <w:sz w:val="22"/>
              <w:szCs w:val="22"/>
            </w:rPr>
          </w:pPr>
          <w:hyperlink w:anchor="_Toc45731208" w:history="1">
            <w:r w:rsidR="00C226E1" w:rsidRPr="00CF4715">
              <w:rPr>
                <w:rStyle w:val="Hyperlink"/>
                <w:lang w:bidi="he-IL"/>
              </w:rPr>
              <w:t>1.1</w:t>
            </w:r>
            <w:r w:rsidR="00C226E1">
              <w:rPr>
                <w:rFonts w:asciiTheme="minorHAnsi" w:eastAsiaTheme="minorEastAsia" w:hAnsiTheme="minorHAnsi" w:cstheme="minorBidi"/>
                <w:noProof/>
                <w:sz w:val="22"/>
                <w:szCs w:val="22"/>
              </w:rPr>
              <w:tab/>
            </w:r>
            <w:r w:rsidR="00C226E1" w:rsidRPr="00CF4715">
              <w:rPr>
                <w:rStyle w:val="Hyperlink"/>
                <w:lang w:bidi="he-IL"/>
              </w:rPr>
              <w:t>Audience</w:t>
            </w:r>
            <w:r w:rsidR="00C226E1">
              <w:rPr>
                <w:noProof/>
                <w:webHidden/>
              </w:rPr>
              <w:tab/>
            </w:r>
            <w:r w:rsidR="00C226E1">
              <w:rPr>
                <w:noProof/>
                <w:webHidden/>
              </w:rPr>
              <w:fldChar w:fldCharType="begin"/>
            </w:r>
            <w:r w:rsidR="00C226E1">
              <w:rPr>
                <w:noProof/>
                <w:webHidden/>
              </w:rPr>
              <w:instrText xml:space="preserve"> PAGEREF _Toc45731208 \h </w:instrText>
            </w:r>
            <w:r w:rsidR="00C226E1">
              <w:rPr>
                <w:noProof/>
                <w:webHidden/>
              </w:rPr>
            </w:r>
            <w:r w:rsidR="00C226E1">
              <w:rPr>
                <w:noProof/>
                <w:webHidden/>
              </w:rPr>
              <w:fldChar w:fldCharType="separate"/>
            </w:r>
            <w:r w:rsidR="00C226E1">
              <w:rPr>
                <w:noProof/>
                <w:webHidden/>
              </w:rPr>
              <w:t>4</w:t>
            </w:r>
            <w:r w:rsidR="00C226E1">
              <w:rPr>
                <w:noProof/>
                <w:webHidden/>
              </w:rPr>
              <w:fldChar w:fldCharType="end"/>
            </w:r>
          </w:hyperlink>
        </w:p>
        <w:p w:rsidR="00C226E1" w:rsidRDefault="009B6CFC">
          <w:pPr>
            <w:pStyle w:val="TOC2"/>
            <w:rPr>
              <w:rFonts w:asciiTheme="minorHAnsi" w:eastAsiaTheme="minorEastAsia" w:hAnsiTheme="minorHAnsi" w:cstheme="minorBidi"/>
              <w:noProof/>
              <w:sz w:val="22"/>
              <w:szCs w:val="22"/>
            </w:rPr>
          </w:pPr>
          <w:hyperlink w:anchor="_Toc45731209" w:history="1">
            <w:r w:rsidR="00C226E1" w:rsidRPr="00CF4715">
              <w:rPr>
                <w:rStyle w:val="Hyperlink"/>
                <w:lang w:bidi="he-IL"/>
              </w:rPr>
              <w:t>1.2</w:t>
            </w:r>
            <w:r w:rsidR="00C226E1">
              <w:rPr>
                <w:rFonts w:asciiTheme="minorHAnsi" w:eastAsiaTheme="minorEastAsia" w:hAnsiTheme="minorHAnsi" w:cstheme="minorBidi"/>
                <w:noProof/>
                <w:sz w:val="22"/>
                <w:szCs w:val="22"/>
              </w:rPr>
              <w:tab/>
            </w:r>
            <w:r w:rsidR="00C226E1" w:rsidRPr="00CF4715">
              <w:rPr>
                <w:rStyle w:val="Hyperlink"/>
                <w:lang w:bidi="he-IL"/>
              </w:rPr>
              <w:t>Scope of the document</w:t>
            </w:r>
            <w:r w:rsidR="00C226E1">
              <w:rPr>
                <w:noProof/>
                <w:webHidden/>
              </w:rPr>
              <w:tab/>
            </w:r>
            <w:r w:rsidR="00C226E1">
              <w:rPr>
                <w:noProof/>
                <w:webHidden/>
              </w:rPr>
              <w:fldChar w:fldCharType="begin"/>
            </w:r>
            <w:r w:rsidR="00C226E1">
              <w:rPr>
                <w:noProof/>
                <w:webHidden/>
              </w:rPr>
              <w:instrText xml:space="preserve"> PAGEREF _Toc45731209 \h </w:instrText>
            </w:r>
            <w:r w:rsidR="00C226E1">
              <w:rPr>
                <w:noProof/>
                <w:webHidden/>
              </w:rPr>
            </w:r>
            <w:r w:rsidR="00C226E1">
              <w:rPr>
                <w:noProof/>
                <w:webHidden/>
              </w:rPr>
              <w:fldChar w:fldCharType="separate"/>
            </w:r>
            <w:r w:rsidR="00C226E1">
              <w:rPr>
                <w:noProof/>
                <w:webHidden/>
              </w:rPr>
              <w:t>4</w:t>
            </w:r>
            <w:r w:rsidR="00C226E1">
              <w:rPr>
                <w:noProof/>
                <w:webHidden/>
              </w:rPr>
              <w:fldChar w:fldCharType="end"/>
            </w:r>
          </w:hyperlink>
        </w:p>
        <w:p w:rsidR="00C226E1" w:rsidRDefault="009B6CFC">
          <w:pPr>
            <w:pStyle w:val="TOC2"/>
            <w:rPr>
              <w:rFonts w:asciiTheme="minorHAnsi" w:eastAsiaTheme="minorEastAsia" w:hAnsiTheme="minorHAnsi" w:cstheme="minorBidi"/>
              <w:noProof/>
              <w:sz w:val="22"/>
              <w:szCs w:val="22"/>
            </w:rPr>
          </w:pPr>
          <w:hyperlink w:anchor="_Toc45731210" w:history="1">
            <w:r w:rsidR="00C226E1" w:rsidRPr="00CF4715">
              <w:rPr>
                <w:rStyle w:val="Hyperlink"/>
                <w:lang w:bidi="he-IL"/>
              </w:rPr>
              <w:t>1.3</w:t>
            </w:r>
            <w:r w:rsidR="00C226E1">
              <w:rPr>
                <w:rFonts w:asciiTheme="minorHAnsi" w:eastAsiaTheme="minorEastAsia" w:hAnsiTheme="minorHAnsi" w:cstheme="minorBidi"/>
                <w:noProof/>
                <w:sz w:val="22"/>
                <w:szCs w:val="22"/>
              </w:rPr>
              <w:tab/>
            </w:r>
            <w:r w:rsidR="00C226E1" w:rsidRPr="00CF4715">
              <w:rPr>
                <w:rStyle w:val="Hyperlink"/>
                <w:lang w:bidi="he-IL"/>
              </w:rPr>
              <w:t>Conventions</w:t>
            </w:r>
            <w:r w:rsidR="00C226E1">
              <w:rPr>
                <w:noProof/>
                <w:webHidden/>
              </w:rPr>
              <w:tab/>
            </w:r>
            <w:r w:rsidR="00C226E1">
              <w:rPr>
                <w:noProof/>
                <w:webHidden/>
              </w:rPr>
              <w:fldChar w:fldCharType="begin"/>
            </w:r>
            <w:r w:rsidR="00C226E1">
              <w:rPr>
                <w:noProof/>
                <w:webHidden/>
              </w:rPr>
              <w:instrText xml:space="preserve"> PAGEREF _Toc45731210 \h </w:instrText>
            </w:r>
            <w:r w:rsidR="00C226E1">
              <w:rPr>
                <w:noProof/>
                <w:webHidden/>
              </w:rPr>
            </w:r>
            <w:r w:rsidR="00C226E1">
              <w:rPr>
                <w:noProof/>
                <w:webHidden/>
              </w:rPr>
              <w:fldChar w:fldCharType="separate"/>
            </w:r>
            <w:r w:rsidR="00C226E1">
              <w:rPr>
                <w:noProof/>
                <w:webHidden/>
              </w:rPr>
              <w:t>4</w:t>
            </w:r>
            <w:r w:rsidR="00C226E1">
              <w:rPr>
                <w:noProof/>
                <w:webHidden/>
              </w:rPr>
              <w:fldChar w:fldCharType="end"/>
            </w:r>
          </w:hyperlink>
        </w:p>
        <w:p w:rsidR="00C226E1" w:rsidRDefault="009B6CFC">
          <w:pPr>
            <w:pStyle w:val="TOC1"/>
            <w:rPr>
              <w:rFonts w:asciiTheme="minorHAnsi" w:eastAsiaTheme="minorEastAsia" w:hAnsiTheme="minorHAnsi" w:cstheme="minorBidi"/>
              <w:noProof/>
              <w:sz w:val="22"/>
              <w:szCs w:val="22"/>
            </w:rPr>
          </w:pPr>
          <w:hyperlink w:anchor="_Toc45731211" w:history="1">
            <w:r w:rsidR="00C226E1" w:rsidRPr="00CF4715">
              <w:rPr>
                <w:rStyle w:val="Hyperlink"/>
              </w:rPr>
              <w:t>2</w:t>
            </w:r>
            <w:r w:rsidR="00C226E1">
              <w:rPr>
                <w:rFonts w:asciiTheme="minorHAnsi" w:eastAsiaTheme="minorEastAsia" w:hAnsiTheme="minorHAnsi" w:cstheme="minorBidi"/>
                <w:noProof/>
                <w:sz w:val="22"/>
                <w:szCs w:val="22"/>
              </w:rPr>
              <w:tab/>
            </w:r>
            <w:r w:rsidR="00C226E1" w:rsidRPr="00CF4715">
              <w:rPr>
                <w:rStyle w:val="Hyperlink"/>
              </w:rPr>
              <w:t>IP address change</w:t>
            </w:r>
            <w:r w:rsidR="00C226E1">
              <w:rPr>
                <w:noProof/>
                <w:webHidden/>
              </w:rPr>
              <w:tab/>
            </w:r>
            <w:r w:rsidR="00C226E1">
              <w:rPr>
                <w:noProof/>
                <w:webHidden/>
              </w:rPr>
              <w:fldChar w:fldCharType="begin"/>
            </w:r>
            <w:r w:rsidR="00C226E1">
              <w:rPr>
                <w:noProof/>
                <w:webHidden/>
              </w:rPr>
              <w:instrText xml:space="preserve"> PAGEREF _Toc45731211 \h </w:instrText>
            </w:r>
            <w:r w:rsidR="00C226E1">
              <w:rPr>
                <w:noProof/>
                <w:webHidden/>
              </w:rPr>
            </w:r>
            <w:r w:rsidR="00C226E1">
              <w:rPr>
                <w:noProof/>
                <w:webHidden/>
              </w:rPr>
              <w:fldChar w:fldCharType="separate"/>
            </w:r>
            <w:r w:rsidR="00C226E1">
              <w:rPr>
                <w:noProof/>
                <w:webHidden/>
              </w:rPr>
              <w:t>6</w:t>
            </w:r>
            <w:r w:rsidR="00C226E1">
              <w:rPr>
                <w:noProof/>
                <w:webHidden/>
              </w:rPr>
              <w:fldChar w:fldCharType="end"/>
            </w:r>
          </w:hyperlink>
        </w:p>
        <w:p w:rsidR="00C226E1" w:rsidRDefault="009B6CFC">
          <w:pPr>
            <w:pStyle w:val="TOC2"/>
            <w:rPr>
              <w:rFonts w:asciiTheme="minorHAnsi" w:eastAsiaTheme="minorEastAsia" w:hAnsiTheme="minorHAnsi" w:cstheme="minorBidi"/>
              <w:noProof/>
              <w:sz w:val="22"/>
              <w:szCs w:val="22"/>
            </w:rPr>
          </w:pPr>
          <w:hyperlink w:anchor="_Toc45731212" w:history="1">
            <w:r w:rsidR="00C226E1" w:rsidRPr="00CF4715">
              <w:rPr>
                <w:rStyle w:val="Hyperlink"/>
                <w:lang w:bidi="he-IL"/>
              </w:rPr>
              <w:t>2.1</w:t>
            </w:r>
            <w:r w:rsidR="00C226E1">
              <w:rPr>
                <w:rFonts w:asciiTheme="minorHAnsi" w:eastAsiaTheme="minorEastAsia" w:hAnsiTheme="minorHAnsi" w:cstheme="minorBidi"/>
                <w:noProof/>
                <w:sz w:val="22"/>
                <w:szCs w:val="22"/>
              </w:rPr>
              <w:tab/>
            </w:r>
            <w:r w:rsidR="00C226E1" w:rsidRPr="00CF4715">
              <w:rPr>
                <w:rStyle w:val="Hyperlink"/>
                <w:lang w:bidi="he-IL"/>
              </w:rPr>
              <w:t>Overview about this feature</w:t>
            </w:r>
            <w:r w:rsidR="00C226E1">
              <w:rPr>
                <w:noProof/>
                <w:webHidden/>
              </w:rPr>
              <w:tab/>
            </w:r>
            <w:r w:rsidR="00C226E1">
              <w:rPr>
                <w:noProof/>
                <w:webHidden/>
              </w:rPr>
              <w:fldChar w:fldCharType="begin"/>
            </w:r>
            <w:r w:rsidR="00C226E1">
              <w:rPr>
                <w:noProof/>
                <w:webHidden/>
              </w:rPr>
              <w:instrText xml:space="preserve"> PAGEREF _Toc45731212 \h </w:instrText>
            </w:r>
            <w:r w:rsidR="00C226E1">
              <w:rPr>
                <w:noProof/>
                <w:webHidden/>
              </w:rPr>
            </w:r>
            <w:r w:rsidR="00C226E1">
              <w:rPr>
                <w:noProof/>
                <w:webHidden/>
              </w:rPr>
              <w:fldChar w:fldCharType="separate"/>
            </w:r>
            <w:r w:rsidR="00C226E1">
              <w:rPr>
                <w:noProof/>
                <w:webHidden/>
              </w:rPr>
              <w:t>6</w:t>
            </w:r>
            <w:r w:rsidR="00C226E1">
              <w:rPr>
                <w:noProof/>
                <w:webHidden/>
              </w:rPr>
              <w:fldChar w:fldCharType="end"/>
            </w:r>
          </w:hyperlink>
        </w:p>
        <w:p w:rsidR="00C226E1" w:rsidRDefault="009B6CFC">
          <w:pPr>
            <w:pStyle w:val="TOC1"/>
            <w:rPr>
              <w:rFonts w:asciiTheme="minorHAnsi" w:eastAsiaTheme="minorEastAsia" w:hAnsiTheme="minorHAnsi" w:cstheme="minorBidi"/>
              <w:noProof/>
              <w:sz w:val="22"/>
              <w:szCs w:val="22"/>
            </w:rPr>
          </w:pPr>
          <w:hyperlink w:anchor="_Toc45731213" w:history="1">
            <w:r w:rsidR="00C226E1" w:rsidRPr="00CF4715">
              <w:rPr>
                <w:rStyle w:val="Hyperlink"/>
              </w:rPr>
              <w:t>3</w:t>
            </w:r>
            <w:r w:rsidR="00C226E1">
              <w:rPr>
                <w:rFonts w:asciiTheme="minorHAnsi" w:eastAsiaTheme="minorEastAsia" w:hAnsiTheme="minorHAnsi" w:cstheme="minorBidi"/>
                <w:noProof/>
                <w:sz w:val="22"/>
                <w:szCs w:val="22"/>
              </w:rPr>
              <w:tab/>
            </w:r>
            <w:r w:rsidR="00C226E1" w:rsidRPr="00CF4715">
              <w:rPr>
                <w:rStyle w:val="Hyperlink"/>
              </w:rPr>
              <w:t>IP address change Procedure for Windows</w:t>
            </w:r>
            <w:r w:rsidR="00C226E1">
              <w:rPr>
                <w:noProof/>
                <w:webHidden/>
              </w:rPr>
              <w:tab/>
            </w:r>
            <w:r w:rsidR="00C226E1">
              <w:rPr>
                <w:noProof/>
                <w:webHidden/>
              </w:rPr>
              <w:fldChar w:fldCharType="begin"/>
            </w:r>
            <w:r w:rsidR="00C226E1">
              <w:rPr>
                <w:noProof/>
                <w:webHidden/>
              </w:rPr>
              <w:instrText xml:space="preserve"> PAGEREF _Toc45731213 \h </w:instrText>
            </w:r>
            <w:r w:rsidR="00C226E1">
              <w:rPr>
                <w:noProof/>
                <w:webHidden/>
              </w:rPr>
            </w:r>
            <w:r w:rsidR="00C226E1">
              <w:rPr>
                <w:noProof/>
                <w:webHidden/>
              </w:rPr>
              <w:fldChar w:fldCharType="separate"/>
            </w:r>
            <w:r w:rsidR="00C226E1">
              <w:rPr>
                <w:noProof/>
                <w:webHidden/>
              </w:rPr>
              <w:t>7</w:t>
            </w:r>
            <w:r w:rsidR="00C226E1">
              <w:rPr>
                <w:noProof/>
                <w:webHidden/>
              </w:rPr>
              <w:fldChar w:fldCharType="end"/>
            </w:r>
          </w:hyperlink>
        </w:p>
        <w:p w:rsidR="00C226E1" w:rsidRDefault="009B6CFC" w:rsidP="00C226E1">
          <w:pPr>
            <w:pStyle w:val="TOC1"/>
            <w:rPr>
              <w:rFonts w:asciiTheme="minorHAnsi" w:eastAsiaTheme="minorEastAsia" w:hAnsiTheme="minorHAnsi" w:cstheme="minorBidi"/>
              <w:noProof/>
              <w:sz w:val="22"/>
              <w:szCs w:val="22"/>
            </w:rPr>
          </w:pPr>
          <w:hyperlink w:anchor="_Toc45731214" w:history="1">
            <w:r w:rsidR="00C226E1" w:rsidRPr="00CF4715">
              <w:rPr>
                <w:rStyle w:val="Hyperlink"/>
              </w:rPr>
              <w:t>4</w:t>
            </w:r>
            <w:r w:rsidR="00C226E1">
              <w:rPr>
                <w:rFonts w:asciiTheme="minorHAnsi" w:eastAsiaTheme="minorEastAsia" w:hAnsiTheme="minorHAnsi" w:cstheme="minorBidi"/>
                <w:noProof/>
                <w:sz w:val="22"/>
                <w:szCs w:val="22"/>
              </w:rPr>
              <w:tab/>
            </w:r>
            <w:r w:rsidR="00C226E1" w:rsidRPr="00CF4715">
              <w:rPr>
                <w:rStyle w:val="Hyperlink"/>
              </w:rPr>
              <w:t>IP address change procedure for Linux(Centos/RHEL)</w:t>
            </w:r>
            <w:r w:rsidR="00C226E1">
              <w:rPr>
                <w:noProof/>
                <w:webHidden/>
              </w:rPr>
              <w:tab/>
            </w:r>
            <w:r w:rsidR="00C226E1">
              <w:rPr>
                <w:noProof/>
                <w:webHidden/>
              </w:rPr>
              <w:fldChar w:fldCharType="begin"/>
            </w:r>
            <w:r w:rsidR="00C226E1">
              <w:rPr>
                <w:noProof/>
                <w:webHidden/>
              </w:rPr>
              <w:instrText xml:space="preserve"> PAGEREF _Toc45731214 \h </w:instrText>
            </w:r>
            <w:r w:rsidR="00C226E1">
              <w:rPr>
                <w:noProof/>
                <w:webHidden/>
              </w:rPr>
            </w:r>
            <w:r w:rsidR="00C226E1">
              <w:rPr>
                <w:noProof/>
                <w:webHidden/>
              </w:rPr>
              <w:fldChar w:fldCharType="separate"/>
            </w:r>
            <w:r w:rsidR="00C226E1">
              <w:rPr>
                <w:noProof/>
                <w:webHidden/>
              </w:rPr>
              <w:t>13</w:t>
            </w:r>
            <w:r w:rsidR="00C226E1">
              <w:rPr>
                <w:noProof/>
                <w:webHidden/>
              </w:rPr>
              <w:fldChar w:fldCharType="end"/>
            </w:r>
          </w:hyperlink>
        </w:p>
        <w:p w:rsidR="00C226E1" w:rsidRDefault="009B6CFC">
          <w:pPr>
            <w:pStyle w:val="TOC1"/>
            <w:rPr>
              <w:rFonts w:asciiTheme="minorHAnsi" w:eastAsiaTheme="minorEastAsia" w:hAnsiTheme="minorHAnsi" w:cstheme="minorBidi"/>
              <w:noProof/>
              <w:sz w:val="22"/>
              <w:szCs w:val="22"/>
            </w:rPr>
          </w:pPr>
          <w:hyperlink w:anchor="_Toc45731217" w:history="1">
            <w:r w:rsidR="00C226E1" w:rsidRPr="00CF4715">
              <w:rPr>
                <w:rStyle w:val="Hyperlink"/>
              </w:rPr>
              <w:t>5</w:t>
            </w:r>
            <w:r w:rsidR="00C226E1">
              <w:rPr>
                <w:rFonts w:asciiTheme="minorHAnsi" w:eastAsiaTheme="minorEastAsia" w:hAnsiTheme="minorHAnsi" w:cstheme="minorBidi"/>
                <w:noProof/>
                <w:sz w:val="22"/>
                <w:szCs w:val="22"/>
              </w:rPr>
              <w:tab/>
            </w:r>
            <w:r w:rsidR="00C226E1" w:rsidRPr="00CF4715">
              <w:rPr>
                <w:rStyle w:val="Hyperlink"/>
              </w:rPr>
              <w:t>After successful IP address change follow below steps to make HSOP configuration and restart services</w:t>
            </w:r>
            <w:r w:rsidR="00C226E1">
              <w:rPr>
                <w:noProof/>
                <w:webHidden/>
              </w:rPr>
              <w:tab/>
            </w:r>
            <w:r w:rsidR="00C226E1">
              <w:rPr>
                <w:noProof/>
                <w:webHidden/>
              </w:rPr>
              <w:fldChar w:fldCharType="begin"/>
            </w:r>
            <w:r w:rsidR="00C226E1">
              <w:rPr>
                <w:noProof/>
                <w:webHidden/>
              </w:rPr>
              <w:instrText xml:space="preserve"> PAGEREF _Toc45731217 \h </w:instrText>
            </w:r>
            <w:r w:rsidR="00C226E1">
              <w:rPr>
                <w:noProof/>
                <w:webHidden/>
              </w:rPr>
            </w:r>
            <w:r w:rsidR="00C226E1">
              <w:rPr>
                <w:noProof/>
                <w:webHidden/>
              </w:rPr>
              <w:fldChar w:fldCharType="separate"/>
            </w:r>
            <w:r w:rsidR="00C226E1">
              <w:rPr>
                <w:noProof/>
                <w:webHidden/>
              </w:rPr>
              <w:t>15</w:t>
            </w:r>
            <w:r w:rsidR="00C226E1">
              <w:rPr>
                <w:noProof/>
                <w:webHidden/>
              </w:rPr>
              <w:fldChar w:fldCharType="end"/>
            </w:r>
          </w:hyperlink>
        </w:p>
        <w:p w:rsidR="00C226E1" w:rsidRDefault="009B6CFC">
          <w:pPr>
            <w:pStyle w:val="TOC1"/>
            <w:rPr>
              <w:rFonts w:asciiTheme="minorHAnsi" w:eastAsiaTheme="minorEastAsia" w:hAnsiTheme="minorHAnsi" w:cstheme="minorBidi"/>
              <w:noProof/>
              <w:sz w:val="22"/>
              <w:szCs w:val="22"/>
            </w:rPr>
          </w:pPr>
          <w:hyperlink w:anchor="_Toc45731218" w:history="1">
            <w:r w:rsidR="00C226E1" w:rsidRPr="00CF4715">
              <w:rPr>
                <w:rStyle w:val="Hyperlink"/>
              </w:rPr>
              <w:t>6</w:t>
            </w:r>
            <w:r w:rsidR="00C226E1">
              <w:rPr>
                <w:rFonts w:asciiTheme="minorHAnsi" w:eastAsiaTheme="minorEastAsia" w:hAnsiTheme="minorHAnsi" w:cstheme="minorBidi"/>
                <w:noProof/>
                <w:sz w:val="22"/>
                <w:szCs w:val="22"/>
              </w:rPr>
              <w:tab/>
            </w:r>
            <w:r w:rsidR="00C226E1" w:rsidRPr="00CF4715">
              <w:rPr>
                <w:rStyle w:val="Hyperlink"/>
              </w:rPr>
              <w:t>Acceptance test</w:t>
            </w:r>
            <w:r w:rsidR="00C226E1">
              <w:rPr>
                <w:noProof/>
                <w:webHidden/>
              </w:rPr>
              <w:tab/>
            </w:r>
            <w:r w:rsidR="00C226E1">
              <w:rPr>
                <w:noProof/>
                <w:webHidden/>
              </w:rPr>
              <w:fldChar w:fldCharType="begin"/>
            </w:r>
            <w:r w:rsidR="00C226E1">
              <w:rPr>
                <w:noProof/>
                <w:webHidden/>
              </w:rPr>
              <w:instrText xml:space="preserve"> PAGEREF _Toc45731218 \h </w:instrText>
            </w:r>
            <w:r w:rsidR="00C226E1">
              <w:rPr>
                <w:noProof/>
                <w:webHidden/>
              </w:rPr>
            </w:r>
            <w:r w:rsidR="00C226E1">
              <w:rPr>
                <w:noProof/>
                <w:webHidden/>
              </w:rPr>
              <w:fldChar w:fldCharType="separate"/>
            </w:r>
            <w:r w:rsidR="00C226E1">
              <w:rPr>
                <w:noProof/>
                <w:webHidden/>
              </w:rPr>
              <w:t>16</w:t>
            </w:r>
            <w:r w:rsidR="00C226E1">
              <w:rPr>
                <w:noProof/>
                <w:webHidden/>
              </w:rPr>
              <w:fldChar w:fldCharType="end"/>
            </w:r>
          </w:hyperlink>
        </w:p>
        <w:p w:rsidR="00F81A52" w:rsidRPr="00073238" w:rsidRDefault="00F81A52" w:rsidP="00C226E1">
          <w:pPr>
            <w:pStyle w:val="TOC1"/>
            <w:rPr>
              <w:rFonts w:asciiTheme="minorHAnsi" w:hAnsiTheme="minorHAnsi" w:cstheme="minorHAnsi"/>
            </w:rPr>
          </w:pPr>
          <w:r w:rsidRPr="00073238">
            <w:rPr>
              <w:rFonts w:asciiTheme="minorHAnsi" w:hAnsiTheme="minorHAnsi" w:cstheme="minorHAnsi"/>
              <w:b/>
              <w:bCs/>
              <w:noProof/>
            </w:rPr>
            <w:fldChar w:fldCharType="end"/>
          </w:r>
        </w:p>
      </w:sdtContent>
    </w:sdt>
    <w:p w:rsidR="00F81A52" w:rsidRPr="00073238" w:rsidRDefault="00F81A52" w:rsidP="00F81A52">
      <w:pPr>
        <w:spacing w:before="0" w:after="0"/>
        <w:rPr>
          <w:rFonts w:asciiTheme="minorHAnsi" w:hAnsiTheme="minorHAnsi" w:cstheme="minorHAnsi"/>
          <w:b/>
          <w:bCs/>
          <w:lang w:bidi="he-IL"/>
        </w:rPr>
      </w:pPr>
      <w:r w:rsidRPr="00073238">
        <w:rPr>
          <w:rFonts w:asciiTheme="minorHAnsi" w:hAnsiTheme="minorHAnsi" w:cstheme="minorHAnsi"/>
        </w:rPr>
        <w:br w:type="page"/>
      </w:r>
    </w:p>
    <w:p w:rsidR="00F81A52" w:rsidRPr="00AC55B6" w:rsidRDefault="00F81A52" w:rsidP="00AC55B6">
      <w:pPr>
        <w:pStyle w:val="Heading1"/>
        <w:pageBreakBefore w:val="0"/>
        <w:rPr>
          <w:rFonts w:cstheme="minorHAnsi"/>
        </w:rPr>
      </w:pPr>
      <w:bookmarkStart w:id="4" w:name="_Toc40691455"/>
      <w:bookmarkStart w:id="5" w:name="_Toc40695720"/>
      <w:bookmarkStart w:id="6" w:name="_Toc40734366"/>
      <w:bookmarkStart w:id="7" w:name="_Toc45731207"/>
      <w:bookmarkEnd w:id="3"/>
      <w:bookmarkEnd w:id="2"/>
      <w:bookmarkEnd w:id="1"/>
      <w:bookmarkEnd w:id="0"/>
      <w:r w:rsidRPr="00073238">
        <w:rPr>
          <w:rFonts w:cstheme="minorHAnsi"/>
        </w:rPr>
        <w:t>Introduction</w:t>
      </w:r>
      <w:bookmarkEnd w:id="4"/>
      <w:bookmarkEnd w:id="5"/>
      <w:bookmarkEnd w:id="6"/>
      <w:bookmarkEnd w:id="7"/>
    </w:p>
    <w:p w:rsidR="00F81A52" w:rsidRPr="0088376E" w:rsidRDefault="00F81A52" w:rsidP="00F81A52">
      <w:pPr>
        <w:pStyle w:val="Heading2"/>
      </w:pPr>
      <w:bookmarkStart w:id="8" w:name="_Toc40691456"/>
      <w:bookmarkStart w:id="9" w:name="_Toc40695721"/>
      <w:bookmarkStart w:id="10" w:name="_Toc40734367"/>
      <w:bookmarkStart w:id="11" w:name="_Toc45731208"/>
      <w:r w:rsidRPr="0088376E">
        <w:t>Audience</w:t>
      </w:r>
      <w:bookmarkEnd w:id="8"/>
      <w:bookmarkEnd w:id="9"/>
      <w:bookmarkEnd w:id="10"/>
      <w:bookmarkEnd w:id="11"/>
    </w:p>
    <w:p w:rsidR="00F81A52" w:rsidRPr="0088376E" w:rsidRDefault="00F81A52" w:rsidP="00F81A52">
      <w:pPr>
        <w:pStyle w:val="NormalIndent1"/>
        <w:rPr>
          <w:rFonts w:asciiTheme="minorHAnsi" w:hAnsiTheme="minorHAnsi" w:cstheme="minorHAnsi"/>
        </w:rPr>
      </w:pPr>
      <w:r w:rsidRPr="0088376E">
        <w:rPr>
          <w:rFonts w:asciiTheme="minorHAnsi" w:hAnsiTheme="minorHAnsi" w:cstheme="minorHAnsi"/>
        </w:rPr>
        <w:t xml:space="preserve">This document is intended for Service Personnel involved with HSOP activities to </w:t>
      </w:r>
      <w:r>
        <w:rPr>
          <w:rFonts w:asciiTheme="minorHAnsi" w:hAnsiTheme="minorHAnsi" w:cstheme="minorHAnsi"/>
        </w:rPr>
        <w:t xml:space="preserve">change the IP address for HSOP infrastructure deployed as part of </w:t>
      </w:r>
      <w:proofErr w:type="spellStart"/>
      <w:r>
        <w:rPr>
          <w:rFonts w:asciiTheme="minorHAnsi" w:hAnsiTheme="minorHAnsi" w:cstheme="minorHAnsi"/>
        </w:rPr>
        <w:t>IaC</w:t>
      </w:r>
      <w:proofErr w:type="spellEnd"/>
      <w:r w:rsidRPr="0088376E">
        <w:rPr>
          <w:rFonts w:asciiTheme="minorHAnsi" w:hAnsiTheme="minorHAnsi" w:cstheme="minorHAnsi"/>
        </w:rPr>
        <w:t>.</w:t>
      </w:r>
    </w:p>
    <w:p w:rsidR="00F81A52" w:rsidRPr="0088376E" w:rsidRDefault="00F81A52" w:rsidP="00F81A52">
      <w:pPr>
        <w:pStyle w:val="NormalIndent1"/>
        <w:rPr>
          <w:rFonts w:asciiTheme="minorHAnsi" w:hAnsiTheme="minorHAnsi" w:cstheme="minorHAnsi"/>
        </w:rPr>
      </w:pPr>
    </w:p>
    <w:p w:rsidR="00F81A52" w:rsidRPr="0088376E" w:rsidRDefault="00F81A52" w:rsidP="00F81A52">
      <w:pPr>
        <w:pStyle w:val="Heading2"/>
      </w:pPr>
      <w:bookmarkStart w:id="12" w:name="_Toc45731209"/>
      <w:r>
        <w:t>Scope of the document</w:t>
      </w:r>
      <w:bookmarkEnd w:id="12"/>
    </w:p>
    <w:p w:rsidR="00F81A52" w:rsidRDefault="009B6CFC" w:rsidP="006B4C22">
      <w:pPr>
        <w:pStyle w:val="NormalIndent1"/>
        <w:numPr>
          <w:ilvl w:val="0"/>
          <w:numId w:val="10"/>
        </w:numPr>
      </w:pPr>
      <w:hyperlink w:anchor="_Overview_about_this" w:history="1">
        <w:r w:rsidR="00570E8F" w:rsidRPr="00570E8F">
          <w:rPr>
            <w:rStyle w:val="Hyperlink"/>
            <w:rFonts w:ascii="Calibri" w:hAnsi="Calibri" w:cs="Arial"/>
            <w:noProof w:val="0"/>
            <w:sz w:val="26"/>
          </w:rPr>
          <w:t>Chapter 1</w:t>
        </w:r>
      </w:hyperlink>
      <w:r w:rsidR="00570E8F">
        <w:t xml:space="preserve"> – Overview about this feature</w:t>
      </w:r>
    </w:p>
    <w:p w:rsidR="00570E8F" w:rsidRDefault="009B6CFC" w:rsidP="006B4C22">
      <w:pPr>
        <w:pStyle w:val="NormalIndent1"/>
        <w:numPr>
          <w:ilvl w:val="0"/>
          <w:numId w:val="10"/>
        </w:numPr>
      </w:pPr>
      <w:hyperlink w:anchor="_IP_address_change_1" w:history="1">
        <w:r w:rsidR="00570E8F" w:rsidRPr="00570E8F">
          <w:rPr>
            <w:rStyle w:val="Hyperlink"/>
          </w:rPr>
          <w:t>Chapter 2</w:t>
        </w:r>
      </w:hyperlink>
      <w:r w:rsidR="00570E8F">
        <w:t xml:space="preserve"> - Explains How to change IP address for windows VMs</w:t>
      </w:r>
    </w:p>
    <w:p w:rsidR="00F81A52" w:rsidRDefault="009B6CFC" w:rsidP="006B4C22">
      <w:pPr>
        <w:pStyle w:val="NormalIndent1"/>
        <w:numPr>
          <w:ilvl w:val="0"/>
          <w:numId w:val="10"/>
        </w:numPr>
      </w:pPr>
      <w:hyperlink w:anchor="_IP_address_change" w:history="1">
        <w:r w:rsidR="00570E8F" w:rsidRPr="00570E8F">
          <w:rPr>
            <w:rStyle w:val="Hyperlink"/>
          </w:rPr>
          <w:t>Chapter 3</w:t>
        </w:r>
      </w:hyperlink>
      <w:r w:rsidR="00F81A52">
        <w:t xml:space="preserve"> – </w:t>
      </w:r>
      <w:r w:rsidR="002427D2">
        <w:t>Explains How to change IP address for Linux VMs</w:t>
      </w:r>
    </w:p>
    <w:p w:rsidR="00F81A52" w:rsidRDefault="009B6CFC" w:rsidP="006B4C22">
      <w:pPr>
        <w:pStyle w:val="NormalIndent1"/>
        <w:numPr>
          <w:ilvl w:val="0"/>
          <w:numId w:val="10"/>
        </w:numPr>
      </w:pPr>
      <w:hyperlink w:anchor="_After_successful_IP" w:history="1">
        <w:r w:rsidR="00F81A52" w:rsidRPr="00570E8F">
          <w:rPr>
            <w:rStyle w:val="Hyperlink"/>
          </w:rPr>
          <w:t xml:space="preserve">Chapter </w:t>
        </w:r>
        <w:r w:rsidR="00570E8F" w:rsidRPr="00570E8F">
          <w:rPr>
            <w:rStyle w:val="Hyperlink"/>
          </w:rPr>
          <w:t>4</w:t>
        </w:r>
      </w:hyperlink>
      <w:r w:rsidR="002427D2">
        <w:t xml:space="preserve"> – Explains to get HSOP se</w:t>
      </w:r>
      <w:r w:rsidR="00D929C2">
        <w:t xml:space="preserve">rvices up and running after </w:t>
      </w:r>
      <w:r w:rsidR="002427D2">
        <w:t>IP address changes</w:t>
      </w:r>
    </w:p>
    <w:p w:rsidR="00C66BCE" w:rsidRDefault="009B6CFC" w:rsidP="00C66BCE">
      <w:pPr>
        <w:pStyle w:val="ListParagraph"/>
        <w:numPr>
          <w:ilvl w:val="0"/>
          <w:numId w:val="10"/>
        </w:numPr>
        <w:rPr>
          <w:rFonts w:cs="Calibri"/>
          <w:sz w:val="22"/>
          <w:szCs w:val="22"/>
        </w:rPr>
      </w:pPr>
      <w:hyperlink w:anchor="_Acceptance_test" w:history="1">
        <w:r w:rsidR="00C66BCE" w:rsidRPr="002F5B4F">
          <w:rPr>
            <w:rStyle w:val="Hyperlink"/>
          </w:rPr>
          <w:t xml:space="preserve">Chapter </w:t>
        </w:r>
        <w:r w:rsidR="00C66BCE" w:rsidRPr="002F5B4F">
          <w:rPr>
            <w:rStyle w:val="Hyperlink"/>
            <w:rFonts w:ascii="Calibri" w:hAnsi="Calibri" w:cs="Arial"/>
            <w:noProof w:val="0"/>
            <w:sz w:val="26"/>
          </w:rPr>
          <w:t>5</w:t>
        </w:r>
      </w:hyperlink>
      <w:r w:rsidR="00C66BCE">
        <w:t xml:space="preserve"> – </w:t>
      </w:r>
      <w:r w:rsidR="00A65B13">
        <w:t>Explains</w:t>
      </w:r>
      <w:r w:rsidR="00C66BCE">
        <w:t xml:space="preserve"> acceptance test execution procedure so that HSOP stack can be verified post IP address change to close the procedure.</w:t>
      </w:r>
    </w:p>
    <w:p w:rsidR="00F81A52" w:rsidRPr="00073238" w:rsidRDefault="00F81A52" w:rsidP="00F81A52">
      <w:pPr>
        <w:pStyle w:val="Heading2"/>
      </w:pPr>
      <w:bookmarkStart w:id="13" w:name="_Toc40695723"/>
      <w:bookmarkStart w:id="14" w:name="_Toc40734369"/>
      <w:bookmarkStart w:id="15" w:name="_Toc45731210"/>
      <w:r w:rsidRPr="00073238">
        <w:t>Conventions</w:t>
      </w:r>
      <w:bookmarkEnd w:id="13"/>
      <w:bookmarkEnd w:id="14"/>
      <w:bookmarkEnd w:id="15"/>
    </w:p>
    <w:p w:rsidR="00F81A52" w:rsidRPr="00073238" w:rsidRDefault="00F81A52" w:rsidP="00F81A52">
      <w:pPr>
        <w:ind w:firstLine="426"/>
        <w:rPr>
          <w:rFonts w:asciiTheme="minorHAnsi" w:hAnsiTheme="minorHAnsi" w:cstheme="minorHAnsi"/>
        </w:rPr>
      </w:pPr>
      <w:r w:rsidRPr="00073238">
        <w:rPr>
          <w:rFonts w:asciiTheme="minorHAnsi" w:hAnsiTheme="minorHAnsi" w:cstheme="minorHAnsi"/>
          <w:b/>
        </w:rPr>
        <w:t xml:space="preserve">Important </w:t>
      </w:r>
      <w:r w:rsidRPr="00073238">
        <w:rPr>
          <w:rFonts w:asciiTheme="minorHAnsi" w:hAnsiTheme="minorHAnsi" w:cstheme="minorHAnsi"/>
        </w:rPr>
        <w:t>- Vital information that describes how to properly install, configure, or use the system.</w:t>
      </w:r>
    </w:p>
    <w:p w:rsidR="00F81A52" w:rsidRPr="00073238" w:rsidRDefault="00F81A52" w:rsidP="00F81A52">
      <w:pPr>
        <w:spacing w:after="0" w:line="360" w:lineRule="auto"/>
        <w:ind w:firstLine="426"/>
        <w:rPr>
          <w:rFonts w:asciiTheme="minorHAnsi" w:hAnsiTheme="minorHAnsi" w:cstheme="minorHAnsi"/>
        </w:rPr>
      </w:pPr>
      <w:r w:rsidRPr="00073238">
        <w:rPr>
          <w:rFonts w:asciiTheme="minorHAnsi" w:hAnsiTheme="minorHAnsi" w:cstheme="minorHAnsi"/>
          <w:b/>
        </w:rPr>
        <w:t>Note</w:t>
      </w:r>
      <w:r w:rsidRPr="00073238">
        <w:rPr>
          <w:rFonts w:asciiTheme="minorHAnsi" w:hAnsiTheme="minorHAnsi" w:cstheme="minorHAnsi"/>
        </w:rPr>
        <w:t xml:space="preserve"> - Additional information that may help explain an action or procedure.</w:t>
      </w:r>
    </w:p>
    <w:p w:rsidR="00F81A52" w:rsidRPr="00073238" w:rsidRDefault="00F81A52" w:rsidP="00F81A52">
      <w:pPr>
        <w:pStyle w:val="ListParagraph"/>
        <w:numPr>
          <w:ilvl w:val="0"/>
          <w:numId w:val="9"/>
        </w:numPr>
        <w:autoSpaceDE w:val="0"/>
        <w:autoSpaceDN w:val="0"/>
        <w:adjustRightInd w:val="0"/>
        <w:spacing w:before="0" w:after="0"/>
        <w:contextualSpacing/>
        <w:rPr>
          <w:rFonts w:asciiTheme="minorHAnsi" w:hAnsiTheme="minorHAnsi" w:cstheme="minorHAnsi"/>
        </w:rPr>
      </w:pPr>
      <w:r w:rsidRPr="00073238">
        <w:rPr>
          <w:rFonts w:asciiTheme="minorHAnsi" w:hAnsiTheme="minorHAnsi" w:cstheme="minorHAnsi"/>
        </w:rPr>
        <w:t>All WARNINGS and CAUTIONS are noted in the appropriate sections of the manual, where procedures that warrant them are described.</w:t>
      </w:r>
    </w:p>
    <w:p w:rsidR="00F81A52" w:rsidRPr="00073238" w:rsidRDefault="00F81A52" w:rsidP="00F81A52">
      <w:pPr>
        <w:pStyle w:val="ListParagraph"/>
        <w:numPr>
          <w:ilvl w:val="0"/>
          <w:numId w:val="9"/>
        </w:numPr>
        <w:autoSpaceDE w:val="0"/>
        <w:autoSpaceDN w:val="0"/>
        <w:adjustRightInd w:val="0"/>
        <w:spacing w:before="0" w:after="0"/>
        <w:contextualSpacing/>
        <w:rPr>
          <w:rFonts w:asciiTheme="minorHAnsi" w:hAnsiTheme="minorHAnsi" w:cstheme="minorHAnsi"/>
        </w:rPr>
      </w:pPr>
      <w:r w:rsidRPr="00073238">
        <w:rPr>
          <w:rFonts w:asciiTheme="minorHAnsi" w:hAnsiTheme="minorHAnsi" w:cstheme="minorHAnsi"/>
        </w:rPr>
        <w:t>This guide also uses the following general format conventions:</w:t>
      </w:r>
    </w:p>
    <w:p w:rsidR="00F81A52" w:rsidRPr="00073238" w:rsidRDefault="00F81A52" w:rsidP="00F81A52">
      <w:pPr>
        <w:pStyle w:val="ListParagraph"/>
        <w:numPr>
          <w:ilvl w:val="0"/>
          <w:numId w:val="9"/>
        </w:numPr>
        <w:autoSpaceDE w:val="0"/>
        <w:autoSpaceDN w:val="0"/>
        <w:adjustRightInd w:val="0"/>
        <w:spacing w:before="0" w:after="0"/>
        <w:contextualSpacing/>
        <w:rPr>
          <w:rFonts w:asciiTheme="minorHAnsi" w:hAnsiTheme="minorHAnsi" w:cstheme="minorHAnsi"/>
        </w:rPr>
      </w:pPr>
      <w:r w:rsidRPr="00073238">
        <w:rPr>
          <w:rFonts w:asciiTheme="minorHAnsi" w:hAnsiTheme="minorHAnsi" w:cstheme="minorHAnsi"/>
        </w:rPr>
        <w:t>Consolas Font</w:t>
      </w:r>
    </w:p>
    <w:p w:rsidR="00F81A52" w:rsidRPr="00073238" w:rsidRDefault="00F81A52" w:rsidP="00F81A52">
      <w:pPr>
        <w:pStyle w:val="ListParagraph"/>
        <w:numPr>
          <w:ilvl w:val="0"/>
          <w:numId w:val="9"/>
        </w:numPr>
        <w:autoSpaceDE w:val="0"/>
        <w:autoSpaceDN w:val="0"/>
        <w:adjustRightInd w:val="0"/>
        <w:spacing w:before="0" w:after="0"/>
        <w:contextualSpacing/>
        <w:rPr>
          <w:rFonts w:asciiTheme="minorHAnsi" w:hAnsiTheme="minorHAnsi" w:cstheme="minorHAnsi"/>
        </w:rPr>
      </w:pPr>
      <w:r w:rsidRPr="00073238">
        <w:rPr>
          <w:rFonts w:asciiTheme="minorHAnsi" w:hAnsiTheme="minorHAnsi" w:cstheme="minorHAnsi"/>
        </w:rPr>
        <w:t>Code and commands are formatted in Consolas font.</w:t>
      </w:r>
    </w:p>
    <w:p w:rsidR="00F81A52" w:rsidRPr="00073238" w:rsidRDefault="00F81A52" w:rsidP="00F81A52">
      <w:pPr>
        <w:spacing w:before="0" w:after="0" w:line="360" w:lineRule="auto"/>
        <w:ind w:left="720" w:firstLine="360"/>
        <w:rPr>
          <w:rFonts w:asciiTheme="minorHAnsi" w:hAnsiTheme="minorHAnsi" w:cstheme="minorHAnsi"/>
        </w:rPr>
      </w:pPr>
      <w:r w:rsidRPr="00073238">
        <w:rPr>
          <w:rFonts w:asciiTheme="minorHAnsi" w:hAnsiTheme="minorHAnsi" w:cstheme="minorHAnsi"/>
        </w:rPr>
        <w:t>For example:</w:t>
      </w:r>
      <w:r>
        <w:rPr>
          <w:rFonts w:asciiTheme="minorHAnsi" w:hAnsiTheme="minorHAnsi" w:cstheme="minorHAnsi"/>
        </w:rPr>
        <w:t xml:space="preserve"> </w:t>
      </w:r>
      <w:r w:rsidRPr="00073238">
        <w:rPr>
          <w:rFonts w:asciiTheme="minorHAnsi" w:hAnsiTheme="minorHAnsi" w:cstheme="minorHAnsi"/>
        </w:rPr>
        <w:t>DNSCMD /ZONEADD www.microsoft.com /</w:t>
      </w:r>
      <w:proofErr w:type="spellStart"/>
      <w:r w:rsidRPr="00073238">
        <w:rPr>
          <w:rFonts w:asciiTheme="minorHAnsi" w:hAnsiTheme="minorHAnsi" w:cstheme="minorHAnsi"/>
        </w:rPr>
        <w:t>DsFORWARDER</w:t>
      </w:r>
      <w:proofErr w:type="spellEnd"/>
      <w:r w:rsidRPr="00073238">
        <w:rPr>
          <w:rFonts w:asciiTheme="minorHAnsi" w:hAnsiTheme="minorHAnsi" w:cstheme="minorHAnsi"/>
        </w:rPr>
        <w:t xml:space="preserve"> 207.46.66.126, 207.68.160.190</w:t>
      </w:r>
    </w:p>
    <w:p w:rsidR="00F81A52" w:rsidRDefault="00F81A52" w:rsidP="00F81A52">
      <w:pPr>
        <w:spacing w:before="0" w:after="0"/>
        <w:rPr>
          <w:rFonts w:asciiTheme="minorHAnsi" w:hAnsiTheme="minorHAnsi" w:cstheme="minorHAnsi"/>
          <w:b/>
        </w:rPr>
      </w:pPr>
    </w:p>
    <w:p w:rsidR="0083383B" w:rsidRDefault="0083383B" w:rsidP="00F81A52">
      <w:pPr>
        <w:spacing w:before="0" w:after="0"/>
        <w:rPr>
          <w:rFonts w:asciiTheme="minorHAnsi" w:hAnsiTheme="minorHAnsi" w:cstheme="minorHAnsi"/>
          <w:b/>
        </w:rPr>
      </w:pPr>
    </w:p>
    <w:p w:rsidR="0083383B" w:rsidRDefault="0083383B" w:rsidP="00F81A52">
      <w:pPr>
        <w:spacing w:before="0" w:after="0"/>
        <w:rPr>
          <w:rFonts w:asciiTheme="minorHAnsi" w:hAnsiTheme="minorHAnsi" w:cstheme="minorHAnsi"/>
          <w:b/>
        </w:rPr>
      </w:pPr>
    </w:p>
    <w:p w:rsidR="0083383B" w:rsidRDefault="0083383B" w:rsidP="00F81A52">
      <w:pPr>
        <w:spacing w:before="0" w:after="0"/>
        <w:rPr>
          <w:rFonts w:asciiTheme="minorHAnsi" w:hAnsiTheme="minorHAnsi" w:cstheme="minorHAnsi"/>
          <w:b/>
        </w:rPr>
      </w:pPr>
    </w:p>
    <w:p w:rsidR="0083383B" w:rsidRDefault="0083383B" w:rsidP="00F81A52">
      <w:pPr>
        <w:spacing w:before="0" w:after="0"/>
        <w:rPr>
          <w:rFonts w:asciiTheme="minorHAnsi" w:hAnsiTheme="minorHAnsi" w:cstheme="minorHAnsi"/>
          <w:b/>
        </w:rPr>
      </w:pPr>
    </w:p>
    <w:p w:rsidR="0083383B" w:rsidRPr="00073238" w:rsidRDefault="0083383B" w:rsidP="00F81A52">
      <w:pPr>
        <w:spacing w:before="0" w:after="0"/>
        <w:rPr>
          <w:rFonts w:asciiTheme="minorHAnsi" w:hAnsiTheme="minorHAnsi" w:cstheme="minorHAnsi"/>
          <w:b/>
        </w:rPr>
      </w:pPr>
    </w:p>
    <w:p w:rsidR="00F81A52" w:rsidRPr="00073238" w:rsidRDefault="00F81A52" w:rsidP="00F81A52">
      <w:pPr>
        <w:spacing w:after="0" w:line="360" w:lineRule="auto"/>
        <w:ind w:firstLine="720"/>
        <w:rPr>
          <w:rFonts w:asciiTheme="minorHAnsi" w:hAnsiTheme="minorHAnsi" w:cstheme="minorHAnsi"/>
          <w:b/>
        </w:rPr>
      </w:pPr>
      <w:r w:rsidRPr="00073238">
        <w:rPr>
          <w:rFonts w:asciiTheme="minorHAnsi" w:hAnsiTheme="minorHAnsi" w:cstheme="minorHAnsi"/>
          <w:b/>
        </w:rPr>
        <w:t>Italic Font</w:t>
      </w:r>
    </w:p>
    <w:p w:rsidR="00F81A52" w:rsidRPr="00073238" w:rsidRDefault="00F81A52" w:rsidP="00F81A52">
      <w:pPr>
        <w:autoSpaceDE w:val="0"/>
        <w:autoSpaceDN w:val="0"/>
        <w:adjustRightInd w:val="0"/>
        <w:spacing w:after="0"/>
        <w:ind w:firstLine="720"/>
        <w:rPr>
          <w:rFonts w:asciiTheme="minorHAnsi" w:hAnsiTheme="minorHAnsi" w:cstheme="minorHAnsi"/>
        </w:rPr>
      </w:pPr>
      <w:r w:rsidRPr="00073238">
        <w:rPr>
          <w:rFonts w:asciiTheme="minorHAnsi" w:hAnsiTheme="minorHAnsi" w:cstheme="minorHAnsi"/>
        </w:rPr>
        <w:t xml:space="preserve">The following elements are formatted in </w:t>
      </w:r>
      <w:r w:rsidRPr="00073238">
        <w:rPr>
          <w:rFonts w:asciiTheme="minorHAnsi" w:hAnsiTheme="minorHAnsi" w:cstheme="minorHAnsi"/>
          <w:i/>
          <w:iCs/>
        </w:rPr>
        <w:t xml:space="preserve">italic </w:t>
      </w:r>
      <w:r w:rsidRPr="00073238">
        <w:rPr>
          <w:rFonts w:asciiTheme="minorHAnsi" w:hAnsiTheme="minorHAnsi" w:cstheme="minorHAnsi"/>
        </w:rPr>
        <w:t>font:</w:t>
      </w:r>
    </w:p>
    <w:p w:rsidR="00F81A52" w:rsidRPr="00073238" w:rsidRDefault="00F81A52" w:rsidP="00F81A52">
      <w:pPr>
        <w:pStyle w:val="ListParagraph"/>
        <w:numPr>
          <w:ilvl w:val="0"/>
          <w:numId w:val="9"/>
        </w:numPr>
        <w:autoSpaceDE w:val="0"/>
        <w:autoSpaceDN w:val="0"/>
        <w:adjustRightInd w:val="0"/>
        <w:spacing w:before="0" w:after="0"/>
        <w:contextualSpacing/>
        <w:rPr>
          <w:rFonts w:asciiTheme="minorHAnsi" w:hAnsiTheme="minorHAnsi" w:cstheme="minorHAnsi"/>
        </w:rPr>
      </w:pPr>
      <w:r w:rsidRPr="00073238">
        <w:rPr>
          <w:rFonts w:asciiTheme="minorHAnsi" w:hAnsiTheme="minorHAnsi" w:cstheme="minorHAnsi"/>
        </w:rPr>
        <w:t>References to sections or documents.</w:t>
      </w:r>
    </w:p>
    <w:p w:rsidR="00F81A52" w:rsidRPr="00073238" w:rsidRDefault="00F81A52" w:rsidP="00F81A52">
      <w:pPr>
        <w:pStyle w:val="ListParagraph"/>
        <w:numPr>
          <w:ilvl w:val="0"/>
          <w:numId w:val="9"/>
        </w:numPr>
        <w:autoSpaceDE w:val="0"/>
        <w:autoSpaceDN w:val="0"/>
        <w:adjustRightInd w:val="0"/>
        <w:spacing w:before="0" w:after="0"/>
        <w:contextualSpacing/>
        <w:rPr>
          <w:rFonts w:asciiTheme="minorHAnsi" w:hAnsiTheme="minorHAnsi" w:cstheme="minorHAnsi"/>
        </w:rPr>
      </w:pPr>
      <w:r w:rsidRPr="00073238">
        <w:rPr>
          <w:rFonts w:asciiTheme="minorHAnsi" w:hAnsiTheme="minorHAnsi" w:cstheme="minorHAnsi"/>
        </w:rPr>
        <w:t>A reference to a variable.</w:t>
      </w:r>
    </w:p>
    <w:p w:rsidR="00F81A52" w:rsidRPr="00073238" w:rsidRDefault="00F81A52" w:rsidP="00F81A52">
      <w:pPr>
        <w:pStyle w:val="ListParagraph"/>
        <w:numPr>
          <w:ilvl w:val="0"/>
          <w:numId w:val="9"/>
        </w:numPr>
        <w:autoSpaceDE w:val="0"/>
        <w:autoSpaceDN w:val="0"/>
        <w:adjustRightInd w:val="0"/>
        <w:spacing w:before="0" w:after="0"/>
        <w:contextualSpacing/>
        <w:rPr>
          <w:rFonts w:asciiTheme="minorHAnsi" w:hAnsiTheme="minorHAnsi" w:cstheme="minorHAnsi"/>
        </w:rPr>
      </w:pPr>
      <w:r w:rsidRPr="00073238">
        <w:rPr>
          <w:rFonts w:asciiTheme="minorHAnsi" w:hAnsiTheme="minorHAnsi" w:cstheme="minorHAnsi"/>
        </w:rPr>
        <w:t>Emphasis on a word or phrase for clarification.</w:t>
      </w:r>
    </w:p>
    <w:p w:rsidR="00F81A52" w:rsidRPr="00073238" w:rsidRDefault="00F81A52" w:rsidP="00F81A52">
      <w:pPr>
        <w:spacing w:after="0" w:line="360" w:lineRule="auto"/>
        <w:ind w:firstLine="720"/>
        <w:rPr>
          <w:rFonts w:asciiTheme="minorHAnsi" w:hAnsiTheme="minorHAnsi" w:cstheme="minorHAnsi"/>
          <w:b/>
        </w:rPr>
      </w:pPr>
      <w:r w:rsidRPr="00073238">
        <w:rPr>
          <w:rFonts w:asciiTheme="minorHAnsi" w:hAnsiTheme="minorHAnsi" w:cstheme="minorHAnsi"/>
          <w:b/>
        </w:rPr>
        <w:t>Bold Font</w:t>
      </w:r>
    </w:p>
    <w:p w:rsidR="00F81A52" w:rsidRPr="00073238" w:rsidRDefault="00F81A52" w:rsidP="00F81A52">
      <w:pPr>
        <w:autoSpaceDE w:val="0"/>
        <w:autoSpaceDN w:val="0"/>
        <w:adjustRightInd w:val="0"/>
        <w:spacing w:after="0"/>
        <w:ind w:firstLine="720"/>
        <w:rPr>
          <w:rFonts w:asciiTheme="minorHAnsi" w:hAnsiTheme="minorHAnsi" w:cstheme="minorHAnsi"/>
        </w:rPr>
      </w:pPr>
      <w:r w:rsidRPr="00073238">
        <w:rPr>
          <w:rFonts w:asciiTheme="minorHAnsi" w:hAnsiTheme="minorHAnsi" w:cstheme="minorHAnsi"/>
        </w:rPr>
        <w:t>The following elements are formatted in bold font:</w:t>
      </w:r>
    </w:p>
    <w:p w:rsidR="00F81A52" w:rsidRPr="00073238" w:rsidRDefault="00F81A52" w:rsidP="00F81A52">
      <w:pPr>
        <w:pStyle w:val="ListParagraph"/>
        <w:numPr>
          <w:ilvl w:val="0"/>
          <w:numId w:val="9"/>
        </w:numPr>
        <w:autoSpaceDE w:val="0"/>
        <w:autoSpaceDN w:val="0"/>
        <w:adjustRightInd w:val="0"/>
        <w:spacing w:before="0" w:after="0"/>
        <w:contextualSpacing/>
        <w:rPr>
          <w:rFonts w:asciiTheme="minorHAnsi" w:hAnsiTheme="minorHAnsi" w:cstheme="minorHAnsi"/>
        </w:rPr>
      </w:pPr>
      <w:r w:rsidRPr="00073238">
        <w:rPr>
          <w:rFonts w:asciiTheme="minorHAnsi" w:hAnsiTheme="minorHAnsi" w:cstheme="minorHAnsi"/>
        </w:rPr>
        <w:t>UI elements, including buttons, field names, tabs, and windows.</w:t>
      </w:r>
    </w:p>
    <w:p w:rsidR="00F81A52" w:rsidRPr="00073238" w:rsidRDefault="00F81A52" w:rsidP="00F81A52">
      <w:pPr>
        <w:pStyle w:val="ListParagraph"/>
        <w:numPr>
          <w:ilvl w:val="0"/>
          <w:numId w:val="9"/>
        </w:numPr>
        <w:autoSpaceDE w:val="0"/>
        <w:autoSpaceDN w:val="0"/>
        <w:adjustRightInd w:val="0"/>
        <w:spacing w:before="0" w:after="0"/>
        <w:contextualSpacing/>
        <w:rPr>
          <w:rFonts w:asciiTheme="minorHAnsi" w:hAnsiTheme="minorHAnsi" w:cstheme="minorHAnsi"/>
        </w:rPr>
      </w:pPr>
      <w:r w:rsidRPr="00073238">
        <w:rPr>
          <w:rFonts w:asciiTheme="minorHAnsi" w:hAnsiTheme="minorHAnsi" w:cstheme="minorHAnsi"/>
        </w:rPr>
        <w:t>File names, folder names, and file paths.</w:t>
      </w:r>
    </w:p>
    <w:p w:rsidR="00F81A52" w:rsidRPr="00073238" w:rsidRDefault="00F81A52" w:rsidP="00F81A52">
      <w:pPr>
        <w:pStyle w:val="ListParagraph"/>
        <w:numPr>
          <w:ilvl w:val="0"/>
          <w:numId w:val="9"/>
        </w:numPr>
        <w:autoSpaceDE w:val="0"/>
        <w:autoSpaceDN w:val="0"/>
        <w:adjustRightInd w:val="0"/>
        <w:spacing w:before="0" w:after="0"/>
        <w:contextualSpacing/>
        <w:rPr>
          <w:rFonts w:asciiTheme="minorHAnsi" w:hAnsiTheme="minorHAnsi" w:cstheme="minorHAnsi"/>
        </w:rPr>
      </w:pPr>
      <w:r w:rsidRPr="00073238">
        <w:rPr>
          <w:rFonts w:asciiTheme="minorHAnsi" w:hAnsiTheme="minorHAnsi" w:cstheme="minorHAnsi"/>
        </w:rPr>
        <w:t>Application executables, DLLs, etc.</w:t>
      </w:r>
    </w:p>
    <w:p w:rsidR="00F81A52" w:rsidRPr="00073238" w:rsidRDefault="00F81A52" w:rsidP="00F81A52">
      <w:pPr>
        <w:pStyle w:val="ListParagraph"/>
        <w:numPr>
          <w:ilvl w:val="0"/>
          <w:numId w:val="9"/>
        </w:numPr>
        <w:autoSpaceDE w:val="0"/>
        <w:autoSpaceDN w:val="0"/>
        <w:adjustRightInd w:val="0"/>
        <w:spacing w:before="0" w:after="0"/>
        <w:contextualSpacing/>
        <w:rPr>
          <w:rFonts w:asciiTheme="minorHAnsi" w:hAnsiTheme="minorHAnsi" w:cstheme="minorHAnsi"/>
        </w:rPr>
      </w:pPr>
      <w:r w:rsidRPr="00073238">
        <w:rPr>
          <w:rFonts w:asciiTheme="minorHAnsi" w:hAnsiTheme="minorHAnsi" w:cstheme="minorHAnsi"/>
        </w:rPr>
        <w:t>Classes, functions, methods, and variables.</w:t>
      </w:r>
    </w:p>
    <w:p w:rsidR="00F81A52" w:rsidRPr="0083383B" w:rsidRDefault="00F81A52" w:rsidP="00F81A52">
      <w:pPr>
        <w:pStyle w:val="ListParagraph"/>
        <w:numPr>
          <w:ilvl w:val="0"/>
          <w:numId w:val="9"/>
        </w:numPr>
        <w:autoSpaceDE w:val="0"/>
        <w:autoSpaceDN w:val="0"/>
        <w:adjustRightInd w:val="0"/>
        <w:spacing w:before="0" w:after="0"/>
        <w:contextualSpacing/>
        <w:rPr>
          <w:rFonts w:asciiTheme="minorHAnsi" w:hAnsiTheme="minorHAnsi" w:cstheme="minorHAnsi"/>
        </w:rPr>
      </w:pPr>
      <w:r w:rsidRPr="00073238">
        <w:rPr>
          <w:rFonts w:asciiTheme="minorHAnsi" w:hAnsiTheme="minorHAnsi" w:cstheme="minorHAnsi"/>
        </w:rPr>
        <w:t xml:space="preserve">Lead-in words or phrases in bulleted lists of paragraphs. </w:t>
      </w:r>
      <w:bookmarkStart w:id="16" w:name="_How_to_Use"/>
      <w:bookmarkEnd w:id="16"/>
    </w:p>
    <w:p w:rsidR="00F81A52" w:rsidRDefault="003A6D5D" w:rsidP="003A6D5D">
      <w:pPr>
        <w:pStyle w:val="Heading1"/>
      </w:pPr>
      <w:bookmarkStart w:id="17" w:name="_Getting_Started_with"/>
      <w:bookmarkStart w:id="18" w:name="_Toc45731211"/>
      <w:bookmarkEnd w:id="17"/>
      <w:r>
        <w:t>IP address change</w:t>
      </w:r>
      <w:bookmarkEnd w:id="18"/>
    </w:p>
    <w:p w:rsidR="00F81A52" w:rsidRDefault="00F81A52" w:rsidP="00F81A52"/>
    <w:p w:rsidR="00F81A52" w:rsidRPr="00250121" w:rsidRDefault="003A6D5D" w:rsidP="00F81A52">
      <w:pPr>
        <w:pStyle w:val="Heading2"/>
      </w:pPr>
      <w:bookmarkStart w:id="19" w:name="_Overview_about_this"/>
      <w:bookmarkStart w:id="20" w:name="_Toc45731212"/>
      <w:bookmarkEnd w:id="19"/>
      <w:r>
        <w:t>Overview about this feature</w:t>
      </w:r>
      <w:bookmarkEnd w:id="20"/>
    </w:p>
    <w:p w:rsidR="003A6D5D" w:rsidRDefault="003A6D5D" w:rsidP="003A6D5D">
      <w:pPr>
        <w:ind w:left="718"/>
      </w:pPr>
      <w:r>
        <w:t>Following procedure is outlined to change IP address(s) of VMs and services on an existing operation</w:t>
      </w:r>
      <w:r w:rsidR="00DE70FC">
        <w:t>al</w:t>
      </w:r>
      <w:r>
        <w:t xml:space="preserve"> HSOP stack at the hospital. This procedure is an in-place update without needing any backup(s) or data migration or a new hardware. This procedure will require a downtime leading to non-availability of the services hosted.</w:t>
      </w:r>
    </w:p>
    <w:p w:rsidR="0074295A" w:rsidRDefault="00BC46F2" w:rsidP="0074295A">
      <w:pPr>
        <w:ind w:left="718"/>
        <w:rPr>
          <w:ins w:id="21" w:author="S Kuri, Pawan Kumar" w:date="2020-07-23T10:55:00Z"/>
        </w:rPr>
      </w:pPr>
      <w:r>
        <w:t xml:space="preserve">Change in IP address require reconfiguration/registering new IP with RSN , </w:t>
      </w:r>
      <w:r w:rsidR="003A6D5D">
        <w:t>This procedure does not include steps to register new IP address(</w:t>
      </w:r>
      <w:proofErr w:type="spellStart"/>
      <w:r w:rsidR="003A6D5D">
        <w:t>es</w:t>
      </w:r>
      <w:proofErr w:type="spellEnd"/>
      <w:r w:rsidR="003A6D5D">
        <w:t>) to RSN for remote connectivity. Please refer to remote connectivity guide for RSN registration process.</w:t>
      </w:r>
    </w:p>
    <w:p w:rsidR="00BC46F2" w:rsidRDefault="00BC46F2" w:rsidP="00BC46F2"/>
    <w:p w:rsidR="0074295A" w:rsidRDefault="0074295A" w:rsidP="0074295A"/>
    <w:p w:rsidR="0074295A" w:rsidRDefault="0074295A" w:rsidP="000E5F95">
      <w:pPr>
        <w:pStyle w:val="Heading1"/>
      </w:pPr>
      <w:bookmarkStart w:id="22" w:name="_IP_address_change_1"/>
      <w:bookmarkStart w:id="23" w:name="_Toc45731213"/>
      <w:bookmarkEnd w:id="22"/>
      <w:r>
        <w:t>IP address change Procedure for Windows</w:t>
      </w:r>
      <w:bookmarkEnd w:id="23"/>
    </w:p>
    <w:p w:rsidR="0074295A" w:rsidRDefault="0074295A" w:rsidP="0074295A"/>
    <w:p w:rsidR="0074295A" w:rsidRDefault="0074295A" w:rsidP="0074295A">
      <w:r>
        <w:t xml:space="preserve">          </w:t>
      </w:r>
    </w:p>
    <w:tbl>
      <w:tblPr>
        <w:tblW w:w="20775" w:type="dxa"/>
        <w:tblCellSpacing w:w="15" w:type="dxa"/>
        <w:tblCellMar>
          <w:left w:w="0" w:type="dxa"/>
          <w:right w:w="0" w:type="dxa"/>
        </w:tblCellMar>
        <w:tblLook w:val="04A0" w:firstRow="1" w:lastRow="0" w:firstColumn="1" w:lastColumn="0" w:noHBand="0" w:noVBand="1"/>
        <w:tblDescription w:val="1"/>
      </w:tblPr>
      <w:tblGrid>
        <w:gridCol w:w="496"/>
        <w:gridCol w:w="20279"/>
      </w:tblGrid>
      <w:tr w:rsidR="0074295A" w:rsidRPr="007760A1" w:rsidTr="00F03CB0">
        <w:trPr>
          <w:tblCellSpacing w:w="15" w:type="dxa"/>
        </w:trPr>
        <w:tc>
          <w:tcPr>
            <w:tcW w:w="450" w:type="dxa"/>
            <w:tcMar>
              <w:top w:w="0" w:type="dxa"/>
              <w:left w:w="0" w:type="dxa"/>
              <w:bottom w:w="0" w:type="dxa"/>
              <w:right w:w="150" w:type="dxa"/>
            </w:tcMar>
            <w:hideMark/>
          </w:tcPr>
          <w:p w:rsidR="0074295A" w:rsidRPr="00E57B4D" w:rsidRDefault="0074295A" w:rsidP="00F03CB0">
            <w:pPr>
              <w:rPr>
                <w:b/>
              </w:rPr>
            </w:pPr>
            <w:r w:rsidRPr="00E57B4D">
              <w:rPr>
                <w:b/>
              </w:rPr>
              <w:t>[1]</w:t>
            </w:r>
          </w:p>
        </w:tc>
        <w:tc>
          <w:tcPr>
            <w:tcW w:w="0" w:type="auto"/>
            <w:vAlign w:val="center"/>
            <w:hideMark/>
          </w:tcPr>
          <w:p w:rsidR="0074295A" w:rsidRPr="00E57B4D" w:rsidRDefault="0074295A" w:rsidP="00F03CB0">
            <w:pPr>
              <w:rPr>
                <w:b/>
              </w:rPr>
            </w:pPr>
            <w:r w:rsidRPr="00E57B4D">
              <w:rPr>
                <w:b/>
              </w:rPr>
              <w:t>Run [Server Manager] and select [Local Server] on the left pane and click [Ethernet] section on the</w:t>
            </w:r>
          </w:p>
          <w:p w:rsidR="0074295A" w:rsidRPr="00E57B4D" w:rsidRDefault="0074295A" w:rsidP="00F03CB0">
            <w:pPr>
              <w:rPr>
                <w:b/>
              </w:rPr>
            </w:pPr>
            <w:r w:rsidRPr="00E57B4D">
              <w:rPr>
                <w:b/>
              </w:rPr>
              <w:t xml:space="preserve"> Right pane.</w:t>
            </w:r>
          </w:p>
        </w:tc>
      </w:tr>
    </w:tbl>
    <w:p w:rsidR="0074295A" w:rsidRPr="007760A1" w:rsidRDefault="0074295A" w:rsidP="0074295A">
      <w:pPr>
        <w:rPr>
          <w:vanish/>
          <w:sz w:val="24"/>
          <w:szCs w:val="24"/>
        </w:rPr>
      </w:pPr>
    </w:p>
    <w:tbl>
      <w:tblPr>
        <w:tblW w:w="20775" w:type="dxa"/>
        <w:tblCellSpacing w:w="15" w:type="dxa"/>
        <w:tblCellMar>
          <w:left w:w="0" w:type="dxa"/>
          <w:right w:w="0" w:type="dxa"/>
        </w:tblCellMar>
        <w:tblLook w:val="04A0" w:firstRow="1" w:lastRow="0" w:firstColumn="1" w:lastColumn="0" w:noHBand="0" w:noVBand="1"/>
        <w:tblDescription w:val="1-1"/>
      </w:tblPr>
      <w:tblGrid>
        <w:gridCol w:w="20775"/>
      </w:tblGrid>
      <w:tr w:rsidR="0074295A" w:rsidRPr="007760A1" w:rsidTr="00F03CB0">
        <w:trPr>
          <w:tblCellSpacing w:w="15" w:type="dxa"/>
        </w:trPr>
        <w:tc>
          <w:tcPr>
            <w:tcW w:w="0" w:type="auto"/>
            <w:vAlign w:val="center"/>
            <w:hideMark/>
          </w:tcPr>
          <w:p w:rsidR="0074295A" w:rsidRPr="007760A1" w:rsidRDefault="0074295A" w:rsidP="00F03CB0">
            <w:pPr>
              <w:rPr>
                <w:sz w:val="24"/>
                <w:szCs w:val="24"/>
              </w:rPr>
            </w:pPr>
            <w:r w:rsidRPr="007760A1">
              <w:rPr>
                <w:noProof/>
                <w:sz w:val="24"/>
                <w:szCs w:val="24"/>
              </w:rPr>
              <w:drawing>
                <wp:inline distT="0" distB="0" distL="0" distR="0" wp14:anchorId="21C98A12" wp14:editId="4BC29C04">
                  <wp:extent cx="6629400" cy="4972050"/>
                  <wp:effectExtent l="0" t="0" r="0" b="0"/>
                  <wp:docPr id="10" name="Picture 10" descr="https://www.server-world.info/en/Windows_Server_2016/initial_conf/im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www.server-world.info/en/Windows_Server_2016/initial_conf/img/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0" cy="4972050"/>
                          </a:xfrm>
                          <a:prstGeom prst="rect">
                            <a:avLst/>
                          </a:prstGeom>
                          <a:noFill/>
                          <a:ln>
                            <a:noFill/>
                          </a:ln>
                        </pic:spPr>
                      </pic:pic>
                    </a:graphicData>
                  </a:graphic>
                </wp:inline>
              </w:drawing>
            </w:r>
          </w:p>
        </w:tc>
      </w:tr>
    </w:tbl>
    <w:p w:rsidR="0074295A" w:rsidRPr="007760A1" w:rsidRDefault="0074295A" w:rsidP="0074295A">
      <w:pPr>
        <w:rPr>
          <w:vanish/>
          <w:sz w:val="24"/>
          <w:szCs w:val="24"/>
        </w:rPr>
      </w:pPr>
    </w:p>
    <w:tbl>
      <w:tblPr>
        <w:tblW w:w="20775" w:type="dxa"/>
        <w:tblCellSpacing w:w="15" w:type="dxa"/>
        <w:tblCellMar>
          <w:left w:w="0" w:type="dxa"/>
          <w:right w:w="0" w:type="dxa"/>
        </w:tblCellMar>
        <w:tblLook w:val="04A0" w:firstRow="1" w:lastRow="0" w:firstColumn="1" w:lastColumn="0" w:noHBand="0" w:noVBand="1"/>
        <w:tblDescription w:val="2"/>
      </w:tblPr>
      <w:tblGrid>
        <w:gridCol w:w="495"/>
        <w:gridCol w:w="20280"/>
      </w:tblGrid>
      <w:tr w:rsidR="0074295A" w:rsidRPr="00E57B4D" w:rsidTr="00F03CB0">
        <w:trPr>
          <w:tblCellSpacing w:w="15" w:type="dxa"/>
        </w:trPr>
        <w:tc>
          <w:tcPr>
            <w:tcW w:w="450" w:type="dxa"/>
            <w:tcMar>
              <w:top w:w="0" w:type="dxa"/>
              <w:left w:w="0" w:type="dxa"/>
              <w:bottom w:w="0" w:type="dxa"/>
              <w:right w:w="150" w:type="dxa"/>
            </w:tcMar>
            <w:hideMark/>
          </w:tcPr>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r w:rsidRPr="00E57B4D">
              <w:rPr>
                <w:b/>
                <w:sz w:val="24"/>
                <w:szCs w:val="24"/>
              </w:rPr>
              <w:t>[2]</w:t>
            </w:r>
          </w:p>
        </w:tc>
        <w:tc>
          <w:tcPr>
            <w:tcW w:w="0" w:type="auto"/>
            <w:vAlign w:val="center"/>
            <w:hideMark/>
          </w:tcPr>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r w:rsidRPr="00E57B4D">
              <w:rPr>
                <w:b/>
                <w:sz w:val="24"/>
                <w:szCs w:val="24"/>
              </w:rPr>
              <w:t>Right-Click [Ethernet] icon and open [Properties].</w:t>
            </w:r>
          </w:p>
        </w:tc>
      </w:tr>
    </w:tbl>
    <w:p w:rsidR="0074295A" w:rsidRPr="007760A1" w:rsidRDefault="0074295A" w:rsidP="0074295A">
      <w:pPr>
        <w:rPr>
          <w:vanish/>
          <w:sz w:val="24"/>
          <w:szCs w:val="24"/>
        </w:rPr>
      </w:pPr>
    </w:p>
    <w:tbl>
      <w:tblPr>
        <w:tblW w:w="20775" w:type="dxa"/>
        <w:tblCellSpacing w:w="15" w:type="dxa"/>
        <w:tblCellMar>
          <w:left w:w="0" w:type="dxa"/>
          <w:right w:w="0" w:type="dxa"/>
        </w:tblCellMar>
        <w:tblLook w:val="04A0" w:firstRow="1" w:lastRow="0" w:firstColumn="1" w:lastColumn="0" w:noHBand="0" w:noVBand="1"/>
        <w:tblDescription w:val="2-1"/>
      </w:tblPr>
      <w:tblGrid>
        <w:gridCol w:w="20775"/>
      </w:tblGrid>
      <w:tr w:rsidR="0074295A" w:rsidRPr="007760A1" w:rsidTr="00F03CB0">
        <w:trPr>
          <w:tblCellSpacing w:w="15" w:type="dxa"/>
        </w:trPr>
        <w:tc>
          <w:tcPr>
            <w:tcW w:w="0" w:type="auto"/>
            <w:vAlign w:val="center"/>
            <w:hideMark/>
          </w:tcPr>
          <w:p w:rsidR="0074295A" w:rsidRPr="007760A1" w:rsidRDefault="0074295A" w:rsidP="00F03CB0">
            <w:pPr>
              <w:rPr>
                <w:sz w:val="24"/>
                <w:szCs w:val="24"/>
              </w:rPr>
            </w:pPr>
            <w:r w:rsidRPr="007760A1">
              <w:rPr>
                <w:noProof/>
                <w:sz w:val="24"/>
                <w:szCs w:val="24"/>
              </w:rPr>
              <w:drawing>
                <wp:inline distT="0" distB="0" distL="0" distR="0" wp14:anchorId="03E82298" wp14:editId="7B83CC39">
                  <wp:extent cx="6629400" cy="4972050"/>
                  <wp:effectExtent l="0" t="0" r="0" b="0"/>
                  <wp:docPr id="9" name="Picture 9" descr="https://www.server-world.info/en/Windows_Server_2016/initial_conf/img/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www.server-world.info/en/Windows_Server_2016/initial_conf/img/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9400" cy="4972050"/>
                          </a:xfrm>
                          <a:prstGeom prst="rect">
                            <a:avLst/>
                          </a:prstGeom>
                          <a:noFill/>
                          <a:ln>
                            <a:noFill/>
                          </a:ln>
                        </pic:spPr>
                      </pic:pic>
                    </a:graphicData>
                  </a:graphic>
                </wp:inline>
              </w:drawing>
            </w:r>
          </w:p>
        </w:tc>
      </w:tr>
    </w:tbl>
    <w:p w:rsidR="0074295A" w:rsidRPr="007760A1" w:rsidRDefault="0074295A" w:rsidP="0074295A">
      <w:pPr>
        <w:rPr>
          <w:vanish/>
          <w:sz w:val="24"/>
          <w:szCs w:val="24"/>
        </w:rPr>
      </w:pPr>
    </w:p>
    <w:tbl>
      <w:tblPr>
        <w:tblW w:w="20775" w:type="dxa"/>
        <w:tblCellSpacing w:w="15" w:type="dxa"/>
        <w:tblCellMar>
          <w:left w:w="0" w:type="dxa"/>
          <w:right w:w="0" w:type="dxa"/>
        </w:tblCellMar>
        <w:tblLook w:val="04A0" w:firstRow="1" w:lastRow="0" w:firstColumn="1" w:lastColumn="0" w:noHBand="0" w:noVBand="1"/>
        <w:tblDescription w:val="3"/>
      </w:tblPr>
      <w:tblGrid>
        <w:gridCol w:w="495"/>
        <w:gridCol w:w="20280"/>
      </w:tblGrid>
      <w:tr w:rsidR="0074295A" w:rsidRPr="00E57B4D" w:rsidTr="00F03CB0">
        <w:trPr>
          <w:tblCellSpacing w:w="15" w:type="dxa"/>
        </w:trPr>
        <w:tc>
          <w:tcPr>
            <w:tcW w:w="450" w:type="dxa"/>
            <w:tcMar>
              <w:top w:w="0" w:type="dxa"/>
              <w:left w:w="0" w:type="dxa"/>
              <w:bottom w:w="0" w:type="dxa"/>
              <w:right w:w="150" w:type="dxa"/>
            </w:tcMar>
            <w:hideMark/>
          </w:tcPr>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r w:rsidRPr="00E57B4D">
              <w:rPr>
                <w:b/>
                <w:sz w:val="24"/>
                <w:szCs w:val="24"/>
              </w:rPr>
              <w:t>[3]</w:t>
            </w:r>
          </w:p>
        </w:tc>
        <w:tc>
          <w:tcPr>
            <w:tcW w:w="0" w:type="auto"/>
            <w:vAlign w:val="center"/>
            <w:hideMark/>
          </w:tcPr>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r w:rsidRPr="00E57B4D">
              <w:rPr>
                <w:b/>
                <w:sz w:val="24"/>
                <w:szCs w:val="24"/>
              </w:rPr>
              <w:t>Select [Internet Protocol Version 4] and click [Properties] button.</w:t>
            </w:r>
          </w:p>
        </w:tc>
      </w:tr>
    </w:tbl>
    <w:p w:rsidR="0074295A" w:rsidRPr="007760A1" w:rsidRDefault="0074295A" w:rsidP="0074295A">
      <w:pPr>
        <w:rPr>
          <w:vanish/>
          <w:sz w:val="24"/>
          <w:szCs w:val="24"/>
        </w:rPr>
      </w:pPr>
    </w:p>
    <w:tbl>
      <w:tblPr>
        <w:tblW w:w="20775" w:type="dxa"/>
        <w:tblCellSpacing w:w="15" w:type="dxa"/>
        <w:tblCellMar>
          <w:left w:w="0" w:type="dxa"/>
          <w:right w:w="0" w:type="dxa"/>
        </w:tblCellMar>
        <w:tblLook w:val="04A0" w:firstRow="1" w:lastRow="0" w:firstColumn="1" w:lastColumn="0" w:noHBand="0" w:noVBand="1"/>
        <w:tblDescription w:val="3-1"/>
      </w:tblPr>
      <w:tblGrid>
        <w:gridCol w:w="20775"/>
      </w:tblGrid>
      <w:tr w:rsidR="0074295A" w:rsidRPr="007760A1" w:rsidTr="00F03CB0">
        <w:trPr>
          <w:tblCellSpacing w:w="15" w:type="dxa"/>
        </w:trPr>
        <w:tc>
          <w:tcPr>
            <w:tcW w:w="0" w:type="auto"/>
            <w:vAlign w:val="center"/>
            <w:hideMark/>
          </w:tcPr>
          <w:p w:rsidR="0074295A" w:rsidRPr="007760A1" w:rsidRDefault="0074295A" w:rsidP="00F03CB0">
            <w:pPr>
              <w:rPr>
                <w:sz w:val="24"/>
                <w:szCs w:val="24"/>
              </w:rPr>
            </w:pPr>
            <w:r w:rsidRPr="007760A1">
              <w:rPr>
                <w:noProof/>
                <w:sz w:val="24"/>
                <w:szCs w:val="24"/>
              </w:rPr>
              <w:drawing>
                <wp:inline distT="0" distB="0" distL="0" distR="0" wp14:anchorId="0A3EB0F4" wp14:editId="22173910">
                  <wp:extent cx="6629400" cy="4972050"/>
                  <wp:effectExtent l="0" t="0" r="0" b="0"/>
                  <wp:docPr id="8" name="Picture 8" descr="https://www.server-world.info/en/Windows_Server_2016/initial_conf/im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www.server-world.info/en/Windows_Server_2016/initial_conf/img/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0" cy="4972050"/>
                          </a:xfrm>
                          <a:prstGeom prst="rect">
                            <a:avLst/>
                          </a:prstGeom>
                          <a:noFill/>
                          <a:ln>
                            <a:noFill/>
                          </a:ln>
                        </pic:spPr>
                      </pic:pic>
                    </a:graphicData>
                  </a:graphic>
                </wp:inline>
              </w:drawing>
            </w:r>
          </w:p>
        </w:tc>
      </w:tr>
    </w:tbl>
    <w:p w:rsidR="0074295A" w:rsidRPr="007760A1" w:rsidRDefault="0074295A" w:rsidP="0074295A">
      <w:pPr>
        <w:rPr>
          <w:vanish/>
          <w:sz w:val="24"/>
          <w:szCs w:val="24"/>
        </w:rPr>
      </w:pPr>
    </w:p>
    <w:tbl>
      <w:tblPr>
        <w:tblW w:w="20775" w:type="dxa"/>
        <w:tblCellSpacing w:w="15" w:type="dxa"/>
        <w:tblCellMar>
          <w:left w:w="0" w:type="dxa"/>
          <w:right w:w="0" w:type="dxa"/>
        </w:tblCellMar>
        <w:tblLook w:val="04A0" w:firstRow="1" w:lastRow="0" w:firstColumn="1" w:lastColumn="0" w:noHBand="0" w:noVBand="1"/>
        <w:tblDescription w:val="4"/>
      </w:tblPr>
      <w:tblGrid>
        <w:gridCol w:w="495"/>
        <w:gridCol w:w="20280"/>
      </w:tblGrid>
      <w:tr w:rsidR="0074295A" w:rsidRPr="00E57B4D" w:rsidTr="00F03CB0">
        <w:trPr>
          <w:tblCellSpacing w:w="15" w:type="dxa"/>
        </w:trPr>
        <w:tc>
          <w:tcPr>
            <w:tcW w:w="450" w:type="dxa"/>
            <w:tcMar>
              <w:top w:w="0" w:type="dxa"/>
              <w:left w:w="0" w:type="dxa"/>
              <w:bottom w:w="0" w:type="dxa"/>
              <w:right w:w="150" w:type="dxa"/>
            </w:tcMar>
            <w:hideMark/>
          </w:tcPr>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r>
              <w:rPr>
                <w:b/>
                <w:sz w:val="24"/>
                <w:szCs w:val="24"/>
              </w:rPr>
              <w:t>[</w:t>
            </w:r>
            <w:r w:rsidRPr="00E57B4D">
              <w:rPr>
                <w:b/>
                <w:sz w:val="24"/>
                <w:szCs w:val="24"/>
              </w:rPr>
              <w:t>4]</w:t>
            </w:r>
          </w:p>
        </w:tc>
        <w:tc>
          <w:tcPr>
            <w:tcW w:w="0" w:type="auto"/>
            <w:vAlign w:val="center"/>
            <w:hideMark/>
          </w:tcPr>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p>
          <w:p w:rsidR="0074295A" w:rsidRPr="00E57B4D" w:rsidRDefault="0074295A" w:rsidP="00F03CB0">
            <w:pPr>
              <w:rPr>
                <w:b/>
                <w:sz w:val="24"/>
                <w:szCs w:val="24"/>
              </w:rPr>
            </w:pPr>
            <w:r w:rsidRPr="00E57B4D">
              <w:rPr>
                <w:b/>
                <w:sz w:val="24"/>
                <w:szCs w:val="24"/>
              </w:rPr>
              <w:t>Set Static IP address, Gateway, and others for your local network.</w:t>
            </w:r>
          </w:p>
        </w:tc>
      </w:tr>
    </w:tbl>
    <w:p w:rsidR="0074295A" w:rsidRPr="007760A1" w:rsidRDefault="0074295A" w:rsidP="0074295A">
      <w:pPr>
        <w:rPr>
          <w:vanish/>
          <w:sz w:val="24"/>
          <w:szCs w:val="24"/>
        </w:rPr>
      </w:pPr>
    </w:p>
    <w:tbl>
      <w:tblPr>
        <w:tblW w:w="20775" w:type="dxa"/>
        <w:tblCellSpacing w:w="15" w:type="dxa"/>
        <w:tblCellMar>
          <w:left w:w="0" w:type="dxa"/>
          <w:right w:w="0" w:type="dxa"/>
        </w:tblCellMar>
        <w:tblLook w:val="04A0" w:firstRow="1" w:lastRow="0" w:firstColumn="1" w:lastColumn="0" w:noHBand="0" w:noVBand="1"/>
        <w:tblDescription w:val="4-1"/>
      </w:tblPr>
      <w:tblGrid>
        <w:gridCol w:w="20775"/>
      </w:tblGrid>
      <w:tr w:rsidR="0074295A" w:rsidRPr="007760A1" w:rsidTr="00F03CB0">
        <w:trPr>
          <w:tblCellSpacing w:w="15" w:type="dxa"/>
        </w:trPr>
        <w:tc>
          <w:tcPr>
            <w:tcW w:w="0" w:type="auto"/>
            <w:vAlign w:val="center"/>
            <w:hideMark/>
          </w:tcPr>
          <w:p w:rsidR="0074295A" w:rsidRPr="007760A1" w:rsidRDefault="0074295A" w:rsidP="00F03CB0">
            <w:pPr>
              <w:rPr>
                <w:sz w:val="24"/>
                <w:szCs w:val="24"/>
              </w:rPr>
            </w:pPr>
            <w:r w:rsidRPr="007760A1">
              <w:rPr>
                <w:noProof/>
                <w:sz w:val="24"/>
                <w:szCs w:val="24"/>
              </w:rPr>
              <w:drawing>
                <wp:inline distT="0" distB="0" distL="0" distR="0" wp14:anchorId="6FF4EC08" wp14:editId="220FEB37">
                  <wp:extent cx="6629400" cy="4972050"/>
                  <wp:effectExtent l="0" t="0" r="0" b="0"/>
                  <wp:docPr id="7" name="Picture 7" descr="https://www.server-world.info/en/Windows_Server_2016/initial_conf/img/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www.server-world.info/en/Windows_Server_2016/initial_conf/img/1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9400" cy="4972050"/>
                          </a:xfrm>
                          <a:prstGeom prst="rect">
                            <a:avLst/>
                          </a:prstGeom>
                          <a:noFill/>
                          <a:ln>
                            <a:noFill/>
                          </a:ln>
                        </pic:spPr>
                      </pic:pic>
                    </a:graphicData>
                  </a:graphic>
                </wp:inline>
              </w:drawing>
            </w:r>
          </w:p>
        </w:tc>
      </w:tr>
    </w:tbl>
    <w:p w:rsidR="0074295A" w:rsidRPr="007760A1" w:rsidRDefault="0074295A" w:rsidP="0074295A">
      <w:pPr>
        <w:rPr>
          <w:vanish/>
          <w:sz w:val="24"/>
          <w:szCs w:val="24"/>
        </w:rPr>
      </w:pPr>
    </w:p>
    <w:tbl>
      <w:tblPr>
        <w:tblW w:w="20775" w:type="dxa"/>
        <w:tblCellSpacing w:w="15" w:type="dxa"/>
        <w:tblCellMar>
          <w:left w:w="0" w:type="dxa"/>
          <w:right w:w="0" w:type="dxa"/>
        </w:tblCellMar>
        <w:tblLook w:val="04A0" w:firstRow="1" w:lastRow="0" w:firstColumn="1" w:lastColumn="0" w:noHBand="0" w:noVBand="1"/>
        <w:tblDescription w:val="5"/>
      </w:tblPr>
      <w:tblGrid>
        <w:gridCol w:w="495"/>
        <w:gridCol w:w="20280"/>
      </w:tblGrid>
      <w:tr w:rsidR="0074295A" w:rsidRPr="00E57B4D" w:rsidTr="00F03CB0">
        <w:trPr>
          <w:tblCellSpacing w:w="15" w:type="dxa"/>
        </w:trPr>
        <w:tc>
          <w:tcPr>
            <w:tcW w:w="450" w:type="dxa"/>
            <w:tcMar>
              <w:top w:w="0" w:type="dxa"/>
              <w:left w:w="0" w:type="dxa"/>
              <w:bottom w:w="0" w:type="dxa"/>
              <w:right w:w="150" w:type="dxa"/>
            </w:tcMar>
            <w:hideMark/>
          </w:tcPr>
          <w:p w:rsidR="0074295A" w:rsidRPr="00E57B4D" w:rsidRDefault="0074295A" w:rsidP="00F03CB0">
            <w:pPr>
              <w:rPr>
                <w:b/>
                <w:sz w:val="24"/>
                <w:szCs w:val="24"/>
              </w:rPr>
            </w:pPr>
          </w:p>
          <w:p w:rsidR="0074295A" w:rsidRPr="00E57B4D" w:rsidRDefault="0074295A" w:rsidP="00F03CB0">
            <w:pPr>
              <w:rPr>
                <w:b/>
                <w:sz w:val="24"/>
                <w:szCs w:val="24"/>
              </w:rPr>
            </w:pPr>
          </w:p>
          <w:p w:rsidR="0074295A" w:rsidRDefault="0074295A" w:rsidP="00F03CB0">
            <w:pPr>
              <w:rPr>
                <w:b/>
                <w:sz w:val="24"/>
                <w:szCs w:val="24"/>
              </w:rPr>
            </w:pPr>
          </w:p>
          <w:p w:rsidR="0074295A" w:rsidRPr="00E57B4D" w:rsidRDefault="0074295A" w:rsidP="00F03CB0">
            <w:pPr>
              <w:rPr>
                <w:b/>
                <w:sz w:val="24"/>
                <w:szCs w:val="24"/>
              </w:rPr>
            </w:pPr>
            <w:r w:rsidRPr="00E57B4D">
              <w:rPr>
                <w:b/>
                <w:sz w:val="24"/>
                <w:szCs w:val="24"/>
              </w:rPr>
              <w:t>[5]</w:t>
            </w:r>
          </w:p>
        </w:tc>
        <w:tc>
          <w:tcPr>
            <w:tcW w:w="0" w:type="auto"/>
            <w:vAlign w:val="center"/>
            <w:hideMark/>
          </w:tcPr>
          <w:p w:rsidR="0074295A" w:rsidRPr="00E57B4D" w:rsidRDefault="0074295A" w:rsidP="00F03CB0">
            <w:pPr>
              <w:rPr>
                <w:b/>
                <w:sz w:val="24"/>
                <w:szCs w:val="24"/>
              </w:rPr>
            </w:pPr>
          </w:p>
          <w:p w:rsidR="0074295A" w:rsidRPr="00E57B4D" w:rsidRDefault="0074295A" w:rsidP="00F03CB0">
            <w:pPr>
              <w:rPr>
                <w:b/>
                <w:sz w:val="24"/>
                <w:szCs w:val="24"/>
              </w:rPr>
            </w:pPr>
          </w:p>
          <w:p w:rsidR="0074295A" w:rsidRDefault="0074295A" w:rsidP="00F03CB0">
            <w:pPr>
              <w:rPr>
                <w:b/>
                <w:sz w:val="24"/>
                <w:szCs w:val="24"/>
              </w:rPr>
            </w:pPr>
          </w:p>
          <w:p w:rsidR="0074295A" w:rsidRPr="00E57B4D" w:rsidRDefault="0074295A" w:rsidP="00F03CB0">
            <w:pPr>
              <w:rPr>
                <w:b/>
                <w:sz w:val="24"/>
                <w:szCs w:val="24"/>
              </w:rPr>
            </w:pPr>
            <w:r w:rsidRPr="00E57B4D">
              <w:rPr>
                <w:b/>
                <w:sz w:val="24"/>
                <w:szCs w:val="24"/>
              </w:rPr>
              <w:t>After setting static IP address, changes are enabled on Server Manager.</w:t>
            </w:r>
          </w:p>
        </w:tc>
      </w:tr>
    </w:tbl>
    <w:p w:rsidR="0074295A" w:rsidRPr="0074295A" w:rsidRDefault="0074295A" w:rsidP="0074295A">
      <w:r>
        <w:t xml:space="preserve"> </w:t>
      </w:r>
    </w:p>
    <w:p w:rsidR="0074295A" w:rsidRPr="0074295A" w:rsidRDefault="0074295A" w:rsidP="0074295A">
      <w:r>
        <w:t xml:space="preserve">     </w:t>
      </w:r>
    </w:p>
    <w:p w:rsidR="0074295A" w:rsidRDefault="0074295A" w:rsidP="0074295A">
      <w:pPr>
        <w:pStyle w:val="Heading1"/>
      </w:pPr>
      <w:bookmarkStart w:id="24" w:name="_IP_address_change"/>
      <w:bookmarkStart w:id="25" w:name="_Toc45731214"/>
      <w:bookmarkEnd w:id="24"/>
      <w:r>
        <w:t>IP address change procedure for Linux(Centos/RHEL)</w:t>
      </w:r>
      <w:bookmarkEnd w:id="25"/>
    </w:p>
    <w:p w:rsidR="0074295A" w:rsidRDefault="0074295A" w:rsidP="0074295A">
      <w:pPr>
        <w:ind w:left="432"/>
      </w:pPr>
    </w:p>
    <w:p w:rsidR="00FC1588" w:rsidRPr="00CB581C" w:rsidRDefault="00CB581C" w:rsidP="00CB581C">
      <w:pPr>
        <w:spacing w:before="0" w:after="160" w:line="259" w:lineRule="auto"/>
        <w:ind w:left="360"/>
        <w:contextualSpacing/>
        <w:rPr>
          <w:sz w:val="24"/>
          <w:szCs w:val="24"/>
        </w:rPr>
      </w:pPr>
      <w:r>
        <w:t>4.1</w:t>
      </w:r>
      <w:r w:rsidR="0074295A">
        <w:t xml:space="preserve">     </w:t>
      </w:r>
      <w:r w:rsidR="00FC1588" w:rsidRPr="00CB581C">
        <w:rPr>
          <w:sz w:val="24"/>
          <w:szCs w:val="24"/>
        </w:rPr>
        <w:t>Login to Linux VM</w:t>
      </w:r>
    </w:p>
    <w:p w:rsidR="00FC1588" w:rsidRPr="0038284C" w:rsidRDefault="00FC1588" w:rsidP="00FC1588">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textAlignment w:val="baseline"/>
        <w:rPr>
          <w:color w:val="FFFFFF"/>
          <w:sz w:val="27"/>
          <w:szCs w:val="27"/>
        </w:rPr>
      </w:pPr>
      <w:r>
        <w:rPr>
          <w:sz w:val="24"/>
          <w:szCs w:val="24"/>
        </w:rPr>
        <w:t xml:space="preserve">In a terminal type vi  </w:t>
      </w:r>
      <w:r w:rsidRPr="0038284C">
        <w:rPr>
          <w:color w:val="FFFFFF"/>
          <w:sz w:val="27"/>
          <w:szCs w:val="27"/>
        </w:rPr>
        <w:t>/</w:t>
      </w:r>
      <w:proofErr w:type="spellStart"/>
      <w:r w:rsidRPr="0038284C">
        <w:rPr>
          <w:color w:val="FFFFFF"/>
          <w:sz w:val="27"/>
          <w:szCs w:val="27"/>
        </w:rPr>
        <w:t>etc</w:t>
      </w:r>
      <w:proofErr w:type="spellEnd"/>
      <w:r w:rsidRPr="0038284C">
        <w:rPr>
          <w:color w:val="FFFFFF"/>
          <w:sz w:val="27"/>
          <w:szCs w:val="27"/>
        </w:rPr>
        <w:t>/</w:t>
      </w:r>
      <w:proofErr w:type="spellStart"/>
      <w:r w:rsidRPr="0038284C">
        <w:rPr>
          <w:color w:val="FFFFFF"/>
          <w:sz w:val="27"/>
          <w:szCs w:val="27"/>
        </w:rPr>
        <w:t>sysconfig</w:t>
      </w:r>
      <w:proofErr w:type="spellEnd"/>
      <w:r w:rsidRPr="0038284C">
        <w:rPr>
          <w:color w:val="FFFFFF"/>
          <w:sz w:val="27"/>
          <w:szCs w:val="27"/>
        </w:rPr>
        <w:t>/network-scripts/ifcfg-eth0</w:t>
      </w:r>
    </w:p>
    <w:p w:rsidR="00FC1588" w:rsidRDefault="00CB581C" w:rsidP="00CB581C">
      <w:pPr>
        <w:spacing w:before="0" w:after="160" w:line="259" w:lineRule="auto"/>
        <w:ind w:left="360"/>
        <w:contextualSpacing/>
        <w:rPr>
          <w:rFonts w:ascii="Arial" w:hAnsi="Arial"/>
          <w:color w:val="272727"/>
          <w:sz w:val="27"/>
          <w:szCs w:val="27"/>
        </w:rPr>
      </w:pPr>
      <w:r>
        <w:rPr>
          <w:rFonts w:ascii="Arial" w:hAnsi="Arial"/>
          <w:color w:val="272727"/>
          <w:sz w:val="27"/>
          <w:szCs w:val="27"/>
        </w:rPr>
        <w:t>4.2 Modify the relevant fields as below</w:t>
      </w:r>
      <w:r w:rsidR="00FC1588" w:rsidRPr="00CB581C">
        <w:rPr>
          <w:rFonts w:ascii="Arial" w:hAnsi="Arial"/>
          <w:color w:val="272727"/>
          <w:sz w:val="27"/>
          <w:szCs w:val="27"/>
        </w:rPr>
        <w:t>:</w:t>
      </w:r>
    </w:p>
    <w:p w:rsidR="00CB581C" w:rsidRDefault="00CB581C" w:rsidP="00CB581C">
      <w:pPr>
        <w:spacing w:before="0" w:after="160" w:line="259" w:lineRule="auto"/>
        <w:ind w:left="360"/>
        <w:contextualSpacing/>
        <w:rPr>
          <w:rFonts w:ascii="Arial" w:hAnsi="Arial"/>
          <w:color w:val="272727"/>
          <w:sz w:val="27"/>
          <w:szCs w:val="27"/>
        </w:rPr>
      </w:pPr>
      <w:r>
        <w:rPr>
          <w:rFonts w:ascii="Arial" w:hAnsi="Arial"/>
          <w:color w:val="272727"/>
          <w:sz w:val="27"/>
          <w:szCs w:val="27"/>
        </w:rPr>
        <w:t xml:space="preserve">       </w:t>
      </w:r>
    </w:p>
    <w:p w:rsidR="00CB581C" w:rsidRPr="0038284C" w:rsidRDefault="00CB581C" w:rsidP="00CB581C">
      <w:pPr>
        <w:shd w:val="clear" w:color="auto" w:fill="FFFFFF"/>
        <w:spacing w:before="0" w:after="0"/>
        <w:ind w:left="360"/>
        <w:textAlignment w:val="baseline"/>
        <w:rPr>
          <w:rFonts w:ascii="Arial" w:hAnsi="Arial"/>
          <w:color w:val="272727"/>
          <w:sz w:val="27"/>
          <w:szCs w:val="27"/>
        </w:rPr>
      </w:pPr>
      <w:r>
        <w:rPr>
          <w:rFonts w:ascii="Arial" w:hAnsi="Arial"/>
          <w:color w:val="272727"/>
          <w:sz w:val="27"/>
          <w:szCs w:val="27"/>
        </w:rPr>
        <w:t xml:space="preserve">        a) DNS1</w:t>
      </w:r>
      <w:r w:rsidRPr="0038284C">
        <w:rPr>
          <w:rFonts w:ascii="Arial" w:hAnsi="Arial"/>
          <w:color w:val="272727"/>
          <w:sz w:val="27"/>
          <w:szCs w:val="27"/>
        </w:rPr>
        <w:t xml:space="preserve"> and DNS2</w:t>
      </w:r>
      <w:r>
        <w:rPr>
          <w:rFonts w:ascii="Arial" w:hAnsi="Arial"/>
          <w:color w:val="272727"/>
          <w:sz w:val="27"/>
          <w:szCs w:val="27"/>
        </w:rPr>
        <w:t xml:space="preserve"> </w:t>
      </w:r>
      <w:r w:rsidRPr="00FC1588">
        <w:rPr>
          <w:rFonts w:ascii="Arial" w:hAnsi="Arial"/>
          <w:color w:val="272727"/>
          <w:sz w:val="27"/>
          <w:szCs w:val="27"/>
        </w:rPr>
        <w:t>(only if it’s changed)</w:t>
      </w:r>
    </w:p>
    <w:p w:rsidR="00CB581C" w:rsidRPr="00FC1588" w:rsidRDefault="00CB581C" w:rsidP="00CB581C">
      <w:pPr>
        <w:shd w:val="clear" w:color="auto" w:fill="FFFFFF"/>
        <w:spacing w:before="0" w:after="0"/>
        <w:ind w:left="360"/>
        <w:textAlignment w:val="baseline"/>
        <w:rPr>
          <w:rFonts w:ascii="Arial" w:hAnsi="Arial"/>
          <w:color w:val="272727"/>
          <w:sz w:val="27"/>
          <w:szCs w:val="27"/>
        </w:rPr>
      </w:pPr>
      <w:r w:rsidRPr="00FC1588">
        <w:rPr>
          <w:rFonts w:ascii="Arial" w:hAnsi="Arial"/>
          <w:color w:val="272727"/>
          <w:sz w:val="27"/>
          <w:szCs w:val="27"/>
        </w:rPr>
        <w:t xml:space="preserve"> </w:t>
      </w:r>
      <w:r>
        <w:rPr>
          <w:rFonts w:ascii="Arial" w:hAnsi="Arial"/>
          <w:color w:val="272727"/>
          <w:sz w:val="27"/>
          <w:szCs w:val="27"/>
        </w:rPr>
        <w:t xml:space="preserve">     </w:t>
      </w:r>
      <w:r w:rsidRPr="00FC1588">
        <w:rPr>
          <w:rFonts w:ascii="Arial" w:hAnsi="Arial"/>
          <w:color w:val="272727"/>
          <w:sz w:val="27"/>
          <w:szCs w:val="27"/>
        </w:rPr>
        <w:t xml:space="preserve">  </w:t>
      </w:r>
      <w:r>
        <w:rPr>
          <w:rFonts w:ascii="Arial" w:hAnsi="Arial"/>
          <w:color w:val="272727"/>
          <w:sz w:val="27"/>
          <w:szCs w:val="27"/>
        </w:rPr>
        <w:t>b)</w:t>
      </w:r>
      <w:r w:rsidRPr="00FC1588">
        <w:rPr>
          <w:rFonts w:ascii="Arial" w:hAnsi="Arial"/>
          <w:color w:val="272727"/>
          <w:sz w:val="27"/>
          <w:szCs w:val="27"/>
        </w:rPr>
        <w:t xml:space="preserve"> GATEWAY (only if it’s changed)</w:t>
      </w:r>
    </w:p>
    <w:p w:rsidR="00CB581C" w:rsidRPr="00FC1588" w:rsidRDefault="00CB581C" w:rsidP="00CB581C">
      <w:pPr>
        <w:shd w:val="clear" w:color="auto" w:fill="FFFFFF"/>
        <w:spacing w:before="0" w:after="0"/>
        <w:ind w:left="360"/>
        <w:textAlignment w:val="baseline"/>
        <w:rPr>
          <w:rFonts w:ascii="Arial" w:hAnsi="Arial"/>
          <w:color w:val="272727"/>
          <w:sz w:val="27"/>
          <w:szCs w:val="27"/>
        </w:rPr>
      </w:pPr>
      <w:r>
        <w:rPr>
          <w:rFonts w:ascii="Arial" w:hAnsi="Arial"/>
          <w:color w:val="272727"/>
          <w:sz w:val="27"/>
          <w:szCs w:val="27"/>
        </w:rPr>
        <w:t xml:space="preserve">        c) NETMASK</w:t>
      </w:r>
      <w:r w:rsidRPr="00FC1588">
        <w:rPr>
          <w:rFonts w:ascii="Arial" w:hAnsi="Arial"/>
          <w:color w:val="272727"/>
          <w:sz w:val="27"/>
          <w:szCs w:val="27"/>
        </w:rPr>
        <w:t xml:space="preserve"> (only if it’s changed)</w:t>
      </w:r>
    </w:p>
    <w:p w:rsidR="00CB581C" w:rsidRPr="00FC1588" w:rsidRDefault="00CB581C" w:rsidP="00CB581C">
      <w:pPr>
        <w:shd w:val="clear" w:color="auto" w:fill="FFFFFF"/>
        <w:spacing w:before="0" w:after="0"/>
        <w:ind w:left="360"/>
        <w:textAlignment w:val="baseline"/>
        <w:rPr>
          <w:rFonts w:ascii="Arial" w:hAnsi="Arial"/>
          <w:color w:val="272727"/>
          <w:sz w:val="27"/>
          <w:szCs w:val="27"/>
        </w:rPr>
      </w:pPr>
      <w:r>
        <w:rPr>
          <w:rFonts w:ascii="Arial" w:hAnsi="Arial"/>
          <w:color w:val="272727"/>
          <w:sz w:val="27"/>
          <w:szCs w:val="27"/>
        </w:rPr>
        <w:t xml:space="preserve">        d) IPADDR</w:t>
      </w:r>
    </w:p>
    <w:p w:rsidR="00FC1588" w:rsidRDefault="00FC1588" w:rsidP="00FC1588">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textAlignment w:val="baseline"/>
        <w:rPr>
          <w:color w:val="FFFFFF"/>
          <w:sz w:val="27"/>
          <w:szCs w:val="27"/>
        </w:rPr>
      </w:pPr>
      <w:r>
        <w:rPr>
          <w:color w:val="FFFFFF"/>
          <w:sz w:val="27"/>
          <w:szCs w:val="27"/>
        </w:rPr>
        <w:t>DEVICE="eth0"</w:t>
      </w:r>
    </w:p>
    <w:p w:rsidR="00FC1588" w:rsidRDefault="00FC1588" w:rsidP="00FC1588">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textAlignment w:val="baseline"/>
        <w:rPr>
          <w:color w:val="FFFFFF"/>
          <w:sz w:val="27"/>
          <w:szCs w:val="27"/>
        </w:rPr>
      </w:pPr>
      <w:r>
        <w:rPr>
          <w:color w:val="FFFFFF"/>
          <w:sz w:val="27"/>
          <w:szCs w:val="27"/>
        </w:rPr>
        <w:t>BOOTPROTO="static"</w:t>
      </w:r>
    </w:p>
    <w:p w:rsidR="00FC1588" w:rsidRDefault="00FC1588" w:rsidP="00FC1588">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textAlignment w:val="baseline"/>
        <w:rPr>
          <w:color w:val="FFFFFF"/>
          <w:sz w:val="27"/>
          <w:szCs w:val="27"/>
        </w:rPr>
      </w:pPr>
      <w:r>
        <w:rPr>
          <w:color w:val="FFFFFF"/>
          <w:sz w:val="27"/>
          <w:szCs w:val="27"/>
        </w:rPr>
        <w:t>DNS1="8.8.8.8"</w:t>
      </w:r>
    </w:p>
    <w:p w:rsidR="00FC1588" w:rsidRDefault="00FC1588" w:rsidP="00FC1588">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textAlignment w:val="baseline"/>
        <w:rPr>
          <w:color w:val="FFFFFF"/>
          <w:sz w:val="27"/>
          <w:szCs w:val="27"/>
        </w:rPr>
      </w:pPr>
      <w:r>
        <w:rPr>
          <w:color w:val="FFFFFF"/>
          <w:sz w:val="27"/>
          <w:szCs w:val="27"/>
        </w:rPr>
        <w:t>DNS2="4.4.4.4"</w:t>
      </w:r>
    </w:p>
    <w:p w:rsidR="00FC1588" w:rsidRDefault="00FC1588" w:rsidP="00FC1588">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textAlignment w:val="baseline"/>
        <w:rPr>
          <w:color w:val="FFFFFF"/>
          <w:sz w:val="27"/>
          <w:szCs w:val="27"/>
        </w:rPr>
      </w:pPr>
      <w:r>
        <w:rPr>
          <w:color w:val="FFFFFF"/>
          <w:sz w:val="27"/>
          <w:szCs w:val="27"/>
        </w:rPr>
        <w:t>GATEWAY="192.168.0.1"</w:t>
      </w:r>
    </w:p>
    <w:p w:rsidR="00FC1588" w:rsidRDefault="00FC1588" w:rsidP="00FC1588">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textAlignment w:val="baseline"/>
        <w:rPr>
          <w:color w:val="FFFFFF"/>
          <w:sz w:val="27"/>
          <w:szCs w:val="27"/>
        </w:rPr>
      </w:pPr>
      <w:r>
        <w:rPr>
          <w:color w:val="FFFFFF"/>
          <w:sz w:val="27"/>
          <w:szCs w:val="27"/>
        </w:rPr>
        <w:t>HOSTNAME="node01.tecmint.com"</w:t>
      </w:r>
    </w:p>
    <w:p w:rsidR="00FC1588" w:rsidRDefault="00FC1588" w:rsidP="00FC1588">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textAlignment w:val="baseline"/>
        <w:rPr>
          <w:color w:val="FFFFFF"/>
          <w:sz w:val="27"/>
          <w:szCs w:val="27"/>
        </w:rPr>
      </w:pPr>
      <w:r>
        <w:rPr>
          <w:color w:val="FFFFFF"/>
          <w:sz w:val="27"/>
          <w:szCs w:val="27"/>
        </w:rPr>
        <w:t>HWADDR="00:19:99:A4:46:AB"</w:t>
      </w:r>
    </w:p>
    <w:p w:rsidR="00FC1588" w:rsidRDefault="00FC1588" w:rsidP="00FC1588">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textAlignment w:val="baseline"/>
        <w:rPr>
          <w:color w:val="FFFFFF"/>
          <w:sz w:val="27"/>
          <w:szCs w:val="27"/>
        </w:rPr>
      </w:pPr>
      <w:r>
        <w:rPr>
          <w:color w:val="FFFFFF"/>
          <w:sz w:val="27"/>
          <w:szCs w:val="27"/>
        </w:rPr>
        <w:t>IPADDR="192.68.0.100"</w:t>
      </w:r>
    </w:p>
    <w:p w:rsidR="00FC1588" w:rsidRPr="00CB581C" w:rsidRDefault="00FC1588" w:rsidP="00CB581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textAlignment w:val="baseline"/>
        <w:rPr>
          <w:color w:val="FFFFFF"/>
          <w:sz w:val="27"/>
          <w:szCs w:val="27"/>
        </w:rPr>
      </w:pPr>
      <w:r>
        <w:rPr>
          <w:color w:val="FFFFFF"/>
          <w:sz w:val="27"/>
          <w:szCs w:val="27"/>
        </w:rPr>
        <w:t>NETMASK="255.255.255.0"</w:t>
      </w:r>
    </w:p>
    <w:p w:rsidR="00FC1588" w:rsidRDefault="00FC1588" w:rsidP="00FC1588">
      <w:pPr>
        <w:shd w:val="clear" w:color="auto" w:fill="FFFFFF"/>
        <w:spacing w:after="240"/>
        <w:textAlignment w:val="baseline"/>
        <w:rPr>
          <w:rFonts w:ascii="Arial" w:hAnsi="Arial"/>
          <w:color w:val="272727"/>
          <w:sz w:val="27"/>
          <w:szCs w:val="27"/>
        </w:rPr>
      </w:pPr>
    </w:p>
    <w:p w:rsidR="00FC1588" w:rsidRPr="00CB581C" w:rsidRDefault="00FC1588" w:rsidP="006B4C22">
      <w:pPr>
        <w:pStyle w:val="Heading2"/>
        <w:numPr>
          <w:ilvl w:val="1"/>
          <w:numId w:val="12"/>
        </w:numPr>
        <w:shd w:val="clear" w:color="auto" w:fill="FFFFFF"/>
        <w:spacing w:before="0" w:after="240"/>
        <w:textAlignment w:val="baseline"/>
        <w:rPr>
          <w:rFonts w:ascii="Arial" w:hAnsi="Arial" w:cs="Arial"/>
          <w:color w:val="272727"/>
          <w:sz w:val="27"/>
          <w:szCs w:val="27"/>
        </w:rPr>
      </w:pPr>
      <w:bookmarkStart w:id="26" w:name="_Toc45727699"/>
      <w:bookmarkStart w:id="27" w:name="_Toc45731215"/>
      <w:r w:rsidRPr="00CB581C">
        <w:rPr>
          <w:rFonts w:ascii="Arial" w:hAnsi="Arial" w:cs="Arial"/>
          <w:color w:val="272727"/>
          <w:sz w:val="27"/>
          <w:szCs w:val="27"/>
        </w:rPr>
        <w:t>Once changes are made restart network service with below command:</w:t>
      </w:r>
      <w:bookmarkEnd w:id="26"/>
      <w:bookmarkEnd w:id="27"/>
    </w:p>
    <w:p w:rsidR="00FC1588" w:rsidRDefault="00FC1588" w:rsidP="00FC1588">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textAlignment w:val="baseline"/>
        <w:rPr>
          <w:color w:val="FFFFFF"/>
          <w:sz w:val="27"/>
          <w:szCs w:val="27"/>
        </w:rPr>
      </w:pPr>
      <w:r>
        <w:rPr>
          <w:color w:val="FFFFFF"/>
          <w:sz w:val="27"/>
          <w:szCs w:val="27"/>
        </w:rPr>
        <w:t xml:space="preserve"># </w:t>
      </w:r>
      <w:proofErr w:type="spellStart"/>
      <w:r>
        <w:rPr>
          <w:color w:val="FFFFFF"/>
          <w:sz w:val="27"/>
          <w:szCs w:val="27"/>
        </w:rPr>
        <w:t>systemctl</w:t>
      </w:r>
      <w:proofErr w:type="spellEnd"/>
      <w:r>
        <w:rPr>
          <w:color w:val="FFFFFF"/>
          <w:sz w:val="27"/>
          <w:szCs w:val="27"/>
        </w:rPr>
        <w:t xml:space="preserve"> restart network</w:t>
      </w:r>
    </w:p>
    <w:p w:rsidR="00FC1588" w:rsidRPr="005B2A33" w:rsidRDefault="00FC1588" w:rsidP="00FC1588">
      <w:pPr>
        <w:shd w:val="clear" w:color="auto" w:fill="FFFFFF"/>
        <w:spacing w:after="240"/>
        <w:textAlignment w:val="baseline"/>
        <w:rPr>
          <w:rFonts w:ascii="Arial" w:eastAsiaTheme="minorHAnsi" w:hAnsi="Arial"/>
          <w:color w:val="272727"/>
          <w:sz w:val="27"/>
          <w:szCs w:val="27"/>
          <w:lang w:bidi="he-IL"/>
        </w:rPr>
      </w:pPr>
    </w:p>
    <w:p w:rsidR="005B2A33" w:rsidRPr="00B36319" w:rsidRDefault="00B36319" w:rsidP="006B4C22">
      <w:pPr>
        <w:pStyle w:val="Heading2"/>
        <w:numPr>
          <w:ilvl w:val="1"/>
          <w:numId w:val="12"/>
        </w:numPr>
        <w:shd w:val="clear" w:color="auto" w:fill="FFFFFF"/>
        <w:spacing w:after="240"/>
        <w:textAlignment w:val="baseline"/>
        <w:rPr>
          <w:rFonts w:ascii="Courier New" w:hAnsi="Courier New" w:cs="Courier New"/>
          <w:color w:val="FFFFFF"/>
          <w:sz w:val="27"/>
          <w:szCs w:val="27"/>
        </w:rPr>
      </w:pPr>
      <w:bookmarkStart w:id="28" w:name="_Toc45731216"/>
      <w:r>
        <w:rPr>
          <w:rFonts w:ascii="Arial" w:eastAsiaTheme="minorHAnsi" w:hAnsi="Arial"/>
          <w:color w:val="272727"/>
          <w:sz w:val="27"/>
          <w:szCs w:val="27"/>
        </w:rPr>
        <w:t>.</w:t>
      </w:r>
      <w:bookmarkEnd w:id="28"/>
    </w:p>
    <w:p w:rsidR="00FC1588" w:rsidRPr="005B2A33" w:rsidRDefault="00FC1588" w:rsidP="005B2A33">
      <w:pPr>
        <w:pStyle w:val="Heading1"/>
        <w:rPr>
          <w:sz w:val="28"/>
          <w:szCs w:val="28"/>
        </w:rPr>
      </w:pPr>
      <w:bookmarkStart w:id="29" w:name="_After_successful_IP"/>
      <w:bookmarkStart w:id="30" w:name="_Toc45731217"/>
      <w:bookmarkEnd w:id="29"/>
      <w:r w:rsidRPr="005B2A33">
        <w:t>After successful IP address change follow below steps to make HSOP configuration and restart services</w:t>
      </w:r>
      <w:bookmarkEnd w:id="30"/>
      <w:r w:rsidRPr="005B2A33">
        <w:t xml:space="preserve"> </w:t>
      </w:r>
    </w:p>
    <w:p w:rsidR="00FC1588" w:rsidRPr="005B2A33" w:rsidRDefault="00FC1588" w:rsidP="006B4C22">
      <w:pPr>
        <w:pStyle w:val="ListParagraph"/>
        <w:numPr>
          <w:ilvl w:val="0"/>
          <w:numId w:val="11"/>
        </w:numPr>
        <w:spacing w:before="0" w:after="160" w:line="259" w:lineRule="auto"/>
        <w:contextualSpacing/>
        <w:rPr>
          <w:sz w:val="28"/>
          <w:szCs w:val="28"/>
        </w:rPr>
      </w:pPr>
      <w:r w:rsidRPr="005B2A33">
        <w:rPr>
          <w:sz w:val="28"/>
          <w:szCs w:val="28"/>
        </w:rPr>
        <w:t xml:space="preserve">Login to </w:t>
      </w:r>
      <w:proofErr w:type="spellStart"/>
      <w:r w:rsidRPr="005B2A33">
        <w:rPr>
          <w:sz w:val="28"/>
          <w:szCs w:val="28"/>
        </w:rPr>
        <w:t>Basestation</w:t>
      </w:r>
      <w:proofErr w:type="spellEnd"/>
      <w:r w:rsidRPr="005B2A33">
        <w:rPr>
          <w:sz w:val="28"/>
          <w:szCs w:val="28"/>
        </w:rPr>
        <w:t xml:space="preserve"> and in terminal type </w:t>
      </w:r>
      <w:r w:rsidRPr="005B2A33">
        <w:rPr>
          <w:b/>
          <w:sz w:val="32"/>
          <w:szCs w:val="32"/>
        </w:rPr>
        <w:t>vi /</w:t>
      </w:r>
      <w:proofErr w:type="spellStart"/>
      <w:r w:rsidRPr="005B2A33">
        <w:rPr>
          <w:b/>
          <w:sz w:val="32"/>
          <w:szCs w:val="32"/>
        </w:rPr>
        <w:t>etc</w:t>
      </w:r>
      <w:proofErr w:type="spellEnd"/>
      <w:r w:rsidRPr="005B2A33">
        <w:rPr>
          <w:b/>
          <w:sz w:val="32"/>
          <w:szCs w:val="32"/>
        </w:rPr>
        <w:t>/hosts</w:t>
      </w:r>
    </w:p>
    <w:p w:rsidR="00FC1588" w:rsidRPr="00C543A0" w:rsidRDefault="00FC1588" w:rsidP="006B4C22">
      <w:pPr>
        <w:pStyle w:val="ListParagraph"/>
        <w:numPr>
          <w:ilvl w:val="0"/>
          <w:numId w:val="11"/>
        </w:numPr>
        <w:spacing w:before="0" w:after="160" w:line="259" w:lineRule="auto"/>
        <w:contextualSpacing/>
        <w:rPr>
          <w:sz w:val="28"/>
          <w:szCs w:val="28"/>
        </w:rPr>
      </w:pPr>
      <w:r w:rsidRPr="00C543A0">
        <w:rPr>
          <w:sz w:val="28"/>
          <w:szCs w:val="28"/>
        </w:rPr>
        <w:t>Update the changed IP address</w:t>
      </w:r>
      <w:r w:rsidR="00A2284E">
        <w:rPr>
          <w:sz w:val="28"/>
          <w:szCs w:val="28"/>
        </w:rPr>
        <w:t>es</w:t>
      </w:r>
      <w:r w:rsidRPr="00C543A0">
        <w:rPr>
          <w:sz w:val="28"/>
          <w:szCs w:val="28"/>
        </w:rPr>
        <w:t xml:space="preserve"> </w:t>
      </w:r>
      <w:r w:rsidR="00A2284E">
        <w:rPr>
          <w:sz w:val="28"/>
          <w:szCs w:val="28"/>
        </w:rPr>
        <w:t>keeping the same</w:t>
      </w:r>
      <w:r w:rsidRPr="00C543A0">
        <w:rPr>
          <w:sz w:val="28"/>
          <w:szCs w:val="28"/>
        </w:rPr>
        <w:t xml:space="preserve"> hostnames</w:t>
      </w:r>
      <w:r w:rsidR="00BC46F2">
        <w:rPr>
          <w:sz w:val="28"/>
          <w:szCs w:val="28"/>
        </w:rPr>
        <w:t xml:space="preserve"> (ex : 0.0.0.0  bst.siteid.hsop.net)</w:t>
      </w:r>
    </w:p>
    <w:p w:rsidR="00FC1588" w:rsidRDefault="00FC1588" w:rsidP="006B4C22">
      <w:pPr>
        <w:pStyle w:val="ListParagraph"/>
        <w:numPr>
          <w:ilvl w:val="0"/>
          <w:numId w:val="11"/>
        </w:numPr>
        <w:spacing w:before="0" w:after="160" w:line="259" w:lineRule="auto"/>
        <w:contextualSpacing/>
        <w:rPr>
          <w:sz w:val="28"/>
          <w:szCs w:val="28"/>
        </w:rPr>
      </w:pPr>
      <w:r w:rsidRPr="00C543A0">
        <w:rPr>
          <w:sz w:val="28"/>
          <w:szCs w:val="28"/>
        </w:rPr>
        <w:t xml:space="preserve">Save the </w:t>
      </w:r>
      <w:r w:rsidRPr="005B2A33">
        <w:rPr>
          <w:b/>
          <w:sz w:val="28"/>
          <w:szCs w:val="28"/>
        </w:rPr>
        <w:t>/</w:t>
      </w:r>
      <w:proofErr w:type="spellStart"/>
      <w:r w:rsidRPr="005B2A33">
        <w:rPr>
          <w:b/>
          <w:sz w:val="28"/>
          <w:szCs w:val="28"/>
        </w:rPr>
        <w:t>etc</w:t>
      </w:r>
      <w:proofErr w:type="spellEnd"/>
      <w:r w:rsidRPr="005B2A33">
        <w:rPr>
          <w:b/>
          <w:sz w:val="28"/>
          <w:szCs w:val="28"/>
        </w:rPr>
        <w:t>/hosts</w:t>
      </w:r>
      <w:r w:rsidRPr="00C543A0">
        <w:rPr>
          <w:sz w:val="28"/>
          <w:szCs w:val="28"/>
        </w:rPr>
        <w:t xml:space="preserve"> file </w:t>
      </w:r>
    </w:p>
    <w:p w:rsidR="00FC1588" w:rsidRDefault="00FC1588" w:rsidP="006B4C22">
      <w:pPr>
        <w:pStyle w:val="ListParagraph"/>
        <w:numPr>
          <w:ilvl w:val="0"/>
          <w:numId w:val="11"/>
        </w:numPr>
        <w:spacing w:before="0" w:after="160" w:line="259" w:lineRule="auto"/>
        <w:contextualSpacing/>
        <w:rPr>
          <w:sz w:val="28"/>
          <w:szCs w:val="28"/>
        </w:rPr>
      </w:pPr>
      <w:r>
        <w:rPr>
          <w:sz w:val="28"/>
          <w:szCs w:val="28"/>
        </w:rPr>
        <w:t>Reboot Base station manually</w:t>
      </w:r>
    </w:p>
    <w:p w:rsidR="00FC1588" w:rsidRPr="00C543A0" w:rsidRDefault="00FC1588" w:rsidP="006B4C22">
      <w:pPr>
        <w:pStyle w:val="ListParagraph"/>
        <w:numPr>
          <w:ilvl w:val="0"/>
          <w:numId w:val="11"/>
        </w:numPr>
        <w:spacing w:before="0" w:after="160" w:line="259" w:lineRule="auto"/>
        <w:contextualSpacing/>
        <w:rPr>
          <w:sz w:val="28"/>
          <w:szCs w:val="28"/>
        </w:rPr>
      </w:pPr>
      <w:r>
        <w:rPr>
          <w:sz w:val="28"/>
          <w:szCs w:val="28"/>
        </w:rPr>
        <w:t xml:space="preserve">After a successful reboot login to base station </w:t>
      </w:r>
    </w:p>
    <w:p w:rsidR="00FC1588" w:rsidRPr="00C543A0" w:rsidRDefault="00FC1588" w:rsidP="006B4C22">
      <w:pPr>
        <w:pStyle w:val="ListParagraph"/>
        <w:numPr>
          <w:ilvl w:val="0"/>
          <w:numId w:val="11"/>
        </w:numPr>
        <w:spacing w:before="0" w:after="160" w:line="259" w:lineRule="auto"/>
        <w:contextualSpacing/>
        <w:rPr>
          <w:sz w:val="28"/>
          <w:szCs w:val="28"/>
        </w:rPr>
      </w:pPr>
      <w:r w:rsidRPr="00C543A0">
        <w:rPr>
          <w:sz w:val="28"/>
          <w:szCs w:val="28"/>
        </w:rPr>
        <w:t>Go to HSOP code home folder</w:t>
      </w:r>
      <w:r w:rsidR="005B2A33">
        <w:rPr>
          <w:sz w:val="28"/>
          <w:szCs w:val="28"/>
        </w:rPr>
        <w:t xml:space="preserve"> (ex: /home/</w:t>
      </w:r>
      <w:proofErr w:type="spellStart"/>
      <w:r w:rsidR="005B2A33">
        <w:rPr>
          <w:sz w:val="28"/>
          <w:szCs w:val="28"/>
        </w:rPr>
        <w:t>hsopsvc</w:t>
      </w:r>
      <w:proofErr w:type="spellEnd"/>
      <w:r w:rsidR="005B2A33">
        <w:rPr>
          <w:sz w:val="28"/>
          <w:szCs w:val="28"/>
        </w:rPr>
        <w:t>/HSOP2.0.0.0)</w:t>
      </w:r>
    </w:p>
    <w:p w:rsidR="00FC1588" w:rsidRDefault="00FC1588" w:rsidP="006B4C22">
      <w:pPr>
        <w:pStyle w:val="ListParagraph"/>
        <w:numPr>
          <w:ilvl w:val="0"/>
          <w:numId w:val="11"/>
        </w:numPr>
        <w:spacing w:before="0" w:after="160" w:line="259" w:lineRule="auto"/>
        <w:contextualSpacing/>
        <w:rPr>
          <w:sz w:val="28"/>
          <w:szCs w:val="28"/>
        </w:rPr>
      </w:pPr>
      <w:r w:rsidRPr="00C543A0">
        <w:rPr>
          <w:sz w:val="28"/>
          <w:szCs w:val="28"/>
        </w:rPr>
        <w:t xml:space="preserve">Navigate to </w:t>
      </w:r>
      <w:r>
        <w:rPr>
          <w:sz w:val="28"/>
          <w:szCs w:val="28"/>
        </w:rPr>
        <w:t>Wrapper script</w:t>
      </w:r>
      <w:r w:rsidRPr="00C543A0">
        <w:rPr>
          <w:sz w:val="28"/>
          <w:szCs w:val="28"/>
        </w:rPr>
        <w:t xml:space="preserve"> folder</w:t>
      </w:r>
    </w:p>
    <w:p w:rsidR="005B2A33" w:rsidRDefault="005B2A33" w:rsidP="006B4C22">
      <w:pPr>
        <w:pStyle w:val="ListParagraph"/>
        <w:numPr>
          <w:ilvl w:val="0"/>
          <w:numId w:val="11"/>
        </w:numPr>
        <w:spacing w:before="0" w:after="160" w:line="259" w:lineRule="auto"/>
        <w:contextualSpacing/>
        <w:rPr>
          <w:sz w:val="28"/>
          <w:szCs w:val="28"/>
        </w:rPr>
      </w:pPr>
      <w:r>
        <w:rPr>
          <w:sz w:val="28"/>
          <w:szCs w:val="28"/>
        </w:rPr>
        <w:t xml:space="preserve">Open </w:t>
      </w:r>
      <w:proofErr w:type="spellStart"/>
      <w:r w:rsidRPr="005B2A33">
        <w:rPr>
          <w:b/>
          <w:sz w:val="28"/>
          <w:szCs w:val="28"/>
        </w:rPr>
        <w:t>input.yml</w:t>
      </w:r>
      <w:proofErr w:type="spellEnd"/>
      <w:r>
        <w:rPr>
          <w:sz w:val="28"/>
          <w:szCs w:val="28"/>
        </w:rPr>
        <w:t xml:space="preserve"> file and update the new IP address and other details( network </w:t>
      </w:r>
      <w:proofErr w:type="spellStart"/>
      <w:r>
        <w:rPr>
          <w:sz w:val="28"/>
          <w:szCs w:val="28"/>
        </w:rPr>
        <w:t>group,gateway</w:t>
      </w:r>
      <w:proofErr w:type="spellEnd"/>
      <w:r>
        <w:rPr>
          <w:sz w:val="28"/>
          <w:szCs w:val="28"/>
        </w:rPr>
        <w:t xml:space="preserve">, </w:t>
      </w:r>
      <w:proofErr w:type="spellStart"/>
      <w:r>
        <w:rPr>
          <w:sz w:val="28"/>
          <w:szCs w:val="28"/>
        </w:rPr>
        <w:t>subnetmask</w:t>
      </w:r>
      <w:proofErr w:type="spellEnd"/>
      <w:r>
        <w:rPr>
          <w:sz w:val="28"/>
          <w:szCs w:val="28"/>
        </w:rPr>
        <w:t xml:space="preserve"> only if those fields are changed)</w:t>
      </w:r>
      <w:r w:rsidR="00BC46F2">
        <w:rPr>
          <w:sz w:val="28"/>
          <w:szCs w:val="28"/>
        </w:rPr>
        <w:t>(this change is required for future SW upgrades ex: adding new VM)</w:t>
      </w:r>
    </w:p>
    <w:p w:rsidR="005B2A33" w:rsidRPr="00C543A0" w:rsidRDefault="005B2A33" w:rsidP="006B4C22">
      <w:pPr>
        <w:pStyle w:val="ListParagraph"/>
        <w:numPr>
          <w:ilvl w:val="0"/>
          <w:numId w:val="11"/>
        </w:numPr>
        <w:spacing w:before="0" w:after="160" w:line="259" w:lineRule="auto"/>
        <w:contextualSpacing/>
        <w:rPr>
          <w:sz w:val="28"/>
          <w:szCs w:val="28"/>
        </w:rPr>
      </w:pPr>
      <w:r>
        <w:rPr>
          <w:sz w:val="28"/>
          <w:szCs w:val="28"/>
        </w:rPr>
        <w:t xml:space="preserve">Save </w:t>
      </w:r>
      <w:proofErr w:type="spellStart"/>
      <w:r w:rsidRPr="005B2A33">
        <w:rPr>
          <w:b/>
          <w:sz w:val="28"/>
          <w:szCs w:val="28"/>
        </w:rPr>
        <w:t>input.yml</w:t>
      </w:r>
      <w:proofErr w:type="spellEnd"/>
      <w:r>
        <w:rPr>
          <w:sz w:val="28"/>
          <w:szCs w:val="28"/>
        </w:rPr>
        <w:t xml:space="preserve"> file</w:t>
      </w:r>
    </w:p>
    <w:p w:rsidR="00FC1588" w:rsidRPr="00BC46F2" w:rsidRDefault="00FC1588" w:rsidP="006B4C22">
      <w:pPr>
        <w:pStyle w:val="ListParagraph"/>
        <w:numPr>
          <w:ilvl w:val="0"/>
          <w:numId w:val="11"/>
        </w:numPr>
        <w:spacing w:before="0" w:after="160" w:line="259" w:lineRule="auto"/>
        <w:contextualSpacing/>
        <w:rPr>
          <w:b/>
          <w:sz w:val="28"/>
          <w:szCs w:val="28"/>
        </w:rPr>
      </w:pPr>
      <w:r w:rsidRPr="00C543A0">
        <w:rPr>
          <w:sz w:val="28"/>
          <w:szCs w:val="28"/>
        </w:rPr>
        <w:t xml:space="preserve">Run </w:t>
      </w:r>
      <w:r>
        <w:rPr>
          <w:sz w:val="28"/>
          <w:szCs w:val="28"/>
        </w:rPr>
        <w:t>Script</w:t>
      </w:r>
      <w:r w:rsidRPr="00C543A0">
        <w:rPr>
          <w:sz w:val="28"/>
          <w:szCs w:val="28"/>
        </w:rPr>
        <w:t xml:space="preserve"> called </w:t>
      </w:r>
      <w:r>
        <w:rPr>
          <w:sz w:val="28"/>
          <w:szCs w:val="28"/>
        </w:rPr>
        <w:t xml:space="preserve"> </w:t>
      </w:r>
      <w:proofErr w:type="spellStart"/>
      <w:r w:rsidRPr="00BC46F2">
        <w:rPr>
          <w:b/>
          <w:sz w:val="28"/>
          <w:szCs w:val="28"/>
        </w:rPr>
        <w:t>postip_changes.sh</w:t>
      </w:r>
      <w:proofErr w:type="spellEnd"/>
      <w:r w:rsidRPr="00BC46F2">
        <w:rPr>
          <w:b/>
          <w:sz w:val="28"/>
          <w:szCs w:val="28"/>
        </w:rPr>
        <w:t xml:space="preserve"> (command: ./</w:t>
      </w:r>
      <w:r w:rsidRPr="00BC46F2">
        <w:rPr>
          <w:b/>
        </w:rPr>
        <w:t xml:space="preserve"> </w:t>
      </w:r>
      <w:proofErr w:type="spellStart"/>
      <w:r w:rsidRPr="00BC46F2">
        <w:rPr>
          <w:b/>
          <w:sz w:val="28"/>
          <w:szCs w:val="28"/>
        </w:rPr>
        <w:t>postip_changes.sh</w:t>
      </w:r>
      <w:proofErr w:type="spellEnd"/>
      <w:r w:rsidRPr="00BC46F2">
        <w:rPr>
          <w:b/>
          <w:sz w:val="28"/>
          <w:szCs w:val="28"/>
        </w:rPr>
        <w:t>)</w:t>
      </w:r>
    </w:p>
    <w:p w:rsidR="00A2284E" w:rsidRPr="00C543A0" w:rsidRDefault="00BC46F2" w:rsidP="006B4C22">
      <w:pPr>
        <w:pStyle w:val="ListParagraph"/>
        <w:numPr>
          <w:ilvl w:val="0"/>
          <w:numId w:val="11"/>
        </w:numPr>
        <w:spacing w:before="0" w:after="160" w:line="259" w:lineRule="auto"/>
        <w:contextualSpacing/>
        <w:rPr>
          <w:sz w:val="28"/>
          <w:szCs w:val="28"/>
        </w:rPr>
      </w:pPr>
      <w:r>
        <w:rPr>
          <w:sz w:val="28"/>
          <w:szCs w:val="28"/>
        </w:rPr>
        <w:t>V</w:t>
      </w:r>
      <w:r w:rsidR="00FC1588" w:rsidRPr="00C543A0">
        <w:rPr>
          <w:sz w:val="28"/>
          <w:szCs w:val="28"/>
        </w:rPr>
        <w:t xml:space="preserve">erify all the HSOP services </w:t>
      </w:r>
      <w:r>
        <w:rPr>
          <w:sz w:val="28"/>
          <w:szCs w:val="28"/>
        </w:rPr>
        <w:t xml:space="preserve">by running </w:t>
      </w:r>
      <w:hyperlink w:anchor="_Acceptance_test" w:history="1">
        <w:r w:rsidRPr="00BC46F2">
          <w:rPr>
            <w:rStyle w:val="Hyperlink"/>
            <w:rFonts w:ascii="Calibri" w:hAnsi="Calibri" w:cs="Arial"/>
            <w:noProof w:val="0"/>
            <w:sz w:val="28"/>
            <w:szCs w:val="28"/>
          </w:rPr>
          <w:t>Acceptance test</w:t>
        </w:r>
      </w:hyperlink>
    </w:p>
    <w:p w:rsidR="0074295A" w:rsidRDefault="0074295A" w:rsidP="0074295A"/>
    <w:p w:rsidR="00F81A52" w:rsidRDefault="0074295A" w:rsidP="0074295A">
      <w:r w:rsidRPr="00352B2C">
        <w:t xml:space="preserve"> </w:t>
      </w:r>
    </w:p>
    <w:p w:rsidR="00BF0C0D" w:rsidRDefault="00BF0C0D" w:rsidP="0074295A"/>
    <w:p w:rsidR="00BF0C0D" w:rsidRDefault="00BF0C0D" w:rsidP="0074295A"/>
    <w:p w:rsidR="00BF0C0D" w:rsidRDefault="00BF0C0D" w:rsidP="0074295A"/>
    <w:p w:rsidR="00BF0C0D" w:rsidRDefault="00BF0C0D" w:rsidP="0074295A"/>
    <w:p w:rsidR="00BF0C0D" w:rsidRDefault="00BF0C0D" w:rsidP="0074295A"/>
    <w:p w:rsidR="0047054E" w:rsidRDefault="0047054E" w:rsidP="0074295A"/>
    <w:p w:rsidR="0047054E" w:rsidRDefault="0047054E" w:rsidP="0074295A"/>
    <w:p w:rsidR="0047054E" w:rsidRDefault="0047054E" w:rsidP="0074295A"/>
    <w:p w:rsidR="0047054E" w:rsidRDefault="0047054E" w:rsidP="0074295A"/>
    <w:p w:rsidR="0047054E" w:rsidRDefault="0047054E" w:rsidP="00624361">
      <w:pPr>
        <w:pStyle w:val="Heading1"/>
      </w:pPr>
      <w:bookmarkStart w:id="31" w:name="_Acceptance_test"/>
      <w:bookmarkStart w:id="32" w:name="_Toc45731218"/>
      <w:bookmarkEnd w:id="31"/>
      <w:r w:rsidRPr="00C66BCE">
        <w:t>Acceptance test</w:t>
      </w:r>
      <w:bookmarkEnd w:id="32"/>
    </w:p>
    <w:p w:rsidR="00C66BCE" w:rsidRPr="00C66BCE" w:rsidRDefault="00C66BCE" w:rsidP="00C66BCE">
      <w:pPr>
        <w:pStyle w:val="ListParagraph"/>
        <w:numPr>
          <w:ilvl w:val="0"/>
          <w:numId w:val="13"/>
        </w:numPr>
        <w:spacing w:before="0" w:after="160" w:line="259" w:lineRule="auto"/>
        <w:contextualSpacing/>
        <w:rPr>
          <w:sz w:val="28"/>
          <w:szCs w:val="28"/>
        </w:rPr>
      </w:pPr>
      <w:r w:rsidRPr="005B2A33">
        <w:rPr>
          <w:sz w:val="28"/>
          <w:szCs w:val="28"/>
        </w:rPr>
        <w:t xml:space="preserve">Login to </w:t>
      </w:r>
      <w:proofErr w:type="spellStart"/>
      <w:r w:rsidRPr="005B2A33">
        <w:rPr>
          <w:sz w:val="28"/>
          <w:szCs w:val="28"/>
        </w:rPr>
        <w:t>B</w:t>
      </w:r>
      <w:r>
        <w:rPr>
          <w:sz w:val="28"/>
          <w:szCs w:val="28"/>
        </w:rPr>
        <w:t>asestation</w:t>
      </w:r>
      <w:proofErr w:type="spellEnd"/>
      <w:r w:rsidRPr="00C66BCE">
        <w:rPr>
          <w:sz w:val="28"/>
          <w:szCs w:val="28"/>
        </w:rPr>
        <w:t xml:space="preserve"> </w:t>
      </w:r>
    </w:p>
    <w:p w:rsidR="00C66BCE" w:rsidRPr="00C543A0" w:rsidRDefault="00C66BCE" w:rsidP="00C66BCE">
      <w:pPr>
        <w:pStyle w:val="ListParagraph"/>
        <w:numPr>
          <w:ilvl w:val="0"/>
          <w:numId w:val="13"/>
        </w:numPr>
        <w:spacing w:before="0" w:after="160" w:line="259" w:lineRule="auto"/>
        <w:contextualSpacing/>
        <w:rPr>
          <w:sz w:val="28"/>
          <w:szCs w:val="28"/>
        </w:rPr>
      </w:pPr>
      <w:r w:rsidRPr="00C543A0">
        <w:rPr>
          <w:sz w:val="28"/>
          <w:szCs w:val="28"/>
        </w:rPr>
        <w:t>Go to HSOP code home folder</w:t>
      </w:r>
      <w:r>
        <w:rPr>
          <w:sz w:val="28"/>
          <w:szCs w:val="28"/>
        </w:rPr>
        <w:t xml:space="preserve"> (ex: /home/</w:t>
      </w:r>
      <w:proofErr w:type="spellStart"/>
      <w:r>
        <w:rPr>
          <w:sz w:val="28"/>
          <w:szCs w:val="28"/>
        </w:rPr>
        <w:t>hsopsvc</w:t>
      </w:r>
      <w:proofErr w:type="spellEnd"/>
      <w:r>
        <w:rPr>
          <w:sz w:val="28"/>
          <w:szCs w:val="28"/>
        </w:rPr>
        <w:t>/HSOP2.0.0.0)</w:t>
      </w:r>
    </w:p>
    <w:p w:rsidR="00C66BCE" w:rsidRDefault="00C66BCE" w:rsidP="00C66BCE">
      <w:pPr>
        <w:pStyle w:val="ListParagraph"/>
        <w:numPr>
          <w:ilvl w:val="0"/>
          <w:numId w:val="13"/>
        </w:numPr>
        <w:spacing w:before="0" w:after="160" w:line="259" w:lineRule="auto"/>
        <w:contextualSpacing/>
        <w:rPr>
          <w:sz w:val="28"/>
          <w:szCs w:val="28"/>
        </w:rPr>
      </w:pPr>
      <w:r w:rsidRPr="00C543A0">
        <w:rPr>
          <w:sz w:val="28"/>
          <w:szCs w:val="28"/>
        </w:rPr>
        <w:t xml:space="preserve">Navigate to </w:t>
      </w:r>
      <w:proofErr w:type="spellStart"/>
      <w:r w:rsidRPr="00C66BCE">
        <w:rPr>
          <w:sz w:val="28"/>
          <w:szCs w:val="28"/>
        </w:rPr>
        <w:t>acceptance_test</w:t>
      </w:r>
      <w:proofErr w:type="spellEnd"/>
      <w:r>
        <w:rPr>
          <w:sz w:val="28"/>
          <w:szCs w:val="28"/>
        </w:rPr>
        <w:t xml:space="preserve"> folder</w:t>
      </w:r>
    </w:p>
    <w:p w:rsidR="00C66BCE" w:rsidRDefault="00C66BCE" w:rsidP="00C66BCE">
      <w:pPr>
        <w:pStyle w:val="ListParagraph"/>
        <w:numPr>
          <w:ilvl w:val="0"/>
          <w:numId w:val="13"/>
        </w:numPr>
        <w:spacing w:before="0" w:after="160" w:line="259" w:lineRule="auto"/>
        <w:contextualSpacing/>
        <w:rPr>
          <w:sz w:val="28"/>
          <w:szCs w:val="28"/>
        </w:rPr>
      </w:pPr>
      <w:r>
        <w:rPr>
          <w:sz w:val="28"/>
          <w:szCs w:val="28"/>
        </w:rPr>
        <w:t>Run below command</w:t>
      </w:r>
    </w:p>
    <w:p w:rsidR="00C66BCE" w:rsidRPr="00A65B13" w:rsidRDefault="00C66BCE" w:rsidP="00C66BCE">
      <w:pPr>
        <w:pStyle w:val="ListParagraph"/>
        <w:numPr>
          <w:ilvl w:val="0"/>
          <w:numId w:val="14"/>
        </w:numPr>
        <w:spacing w:before="0" w:after="160" w:line="259" w:lineRule="auto"/>
        <w:contextualSpacing/>
        <w:rPr>
          <w:b/>
          <w:sz w:val="28"/>
          <w:szCs w:val="28"/>
        </w:rPr>
      </w:pPr>
      <w:r w:rsidRPr="00A65B13">
        <w:rPr>
          <w:b/>
          <w:sz w:val="28"/>
          <w:szCs w:val="28"/>
        </w:rPr>
        <w:t xml:space="preserve">python3.6 </w:t>
      </w:r>
      <w:proofErr w:type="spellStart"/>
      <w:r w:rsidRPr="00A65B13">
        <w:rPr>
          <w:b/>
          <w:sz w:val="28"/>
          <w:szCs w:val="28"/>
        </w:rPr>
        <w:t>acceptancetest.py</w:t>
      </w:r>
      <w:proofErr w:type="spellEnd"/>
    </w:p>
    <w:p w:rsidR="00C66BCE" w:rsidRPr="00C66BCE" w:rsidRDefault="00C66BCE" w:rsidP="00C66BCE">
      <w:pPr>
        <w:pStyle w:val="ListParagraph"/>
        <w:numPr>
          <w:ilvl w:val="0"/>
          <w:numId w:val="13"/>
        </w:numPr>
        <w:spacing w:before="0" w:after="160" w:line="259" w:lineRule="auto"/>
        <w:contextualSpacing/>
        <w:rPr>
          <w:sz w:val="28"/>
          <w:szCs w:val="28"/>
        </w:rPr>
      </w:pPr>
      <w:r>
        <w:rPr>
          <w:sz w:val="28"/>
          <w:szCs w:val="28"/>
        </w:rPr>
        <w:t xml:space="preserve">  A</w:t>
      </w:r>
      <w:r w:rsidRPr="00C66BCE">
        <w:rPr>
          <w:sz w:val="28"/>
          <w:szCs w:val="28"/>
        </w:rPr>
        <w:t xml:space="preserve">bove command will make sure </w:t>
      </w:r>
      <w:r>
        <w:rPr>
          <w:sz w:val="28"/>
          <w:szCs w:val="28"/>
        </w:rPr>
        <w:t xml:space="preserve">all the services are up and running </w:t>
      </w:r>
      <w:r w:rsidRPr="00C66BCE">
        <w:rPr>
          <w:sz w:val="28"/>
          <w:szCs w:val="28"/>
        </w:rPr>
        <w:t>post IP address change to close the procedure.</w:t>
      </w:r>
    </w:p>
    <w:p w:rsidR="00C66BCE" w:rsidRPr="00C66BCE" w:rsidRDefault="00C66BCE" w:rsidP="00F81A52">
      <w:pPr>
        <w:rPr>
          <w:rFonts w:asciiTheme="minorHAnsi" w:hAnsiTheme="minorHAnsi" w:cstheme="minorBidi"/>
          <w:b/>
          <w:bCs/>
          <w:sz w:val="44"/>
          <w:szCs w:val="44"/>
        </w:rPr>
      </w:pPr>
    </w:p>
    <w:sectPr w:rsidR="00C66BCE" w:rsidRPr="00C66BCE" w:rsidSect="00F81A52">
      <w:headerReference w:type="even" r:id="rId17"/>
      <w:headerReference w:type="default" r:id="rId18"/>
      <w:headerReference w:type="first" r:id="rId19"/>
      <w:footerReference w:type="first" r:id="rId20"/>
      <w:pgSz w:w="15840" w:h="12240" w:orient="landscape" w:code="1"/>
      <w:pgMar w:top="706" w:right="950" w:bottom="720" w:left="850" w:header="288" w:footer="547"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5777" w:rsidRDefault="00B95777" w:rsidP="00F81A52">
      <w:pPr>
        <w:spacing w:before="0" w:after="0"/>
      </w:pPr>
      <w:r>
        <w:separator/>
      </w:r>
    </w:p>
  </w:endnote>
  <w:endnote w:type="continuationSeparator" w:id="0">
    <w:p w:rsidR="00B95777" w:rsidRDefault="00B95777" w:rsidP="00F81A5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1A52" w:rsidRDefault="00F81A52" w:rsidP="00F81A52">
    <w:pPr>
      <w:pStyle w:val="Footer"/>
      <w:pBdr>
        <w:top w:val="single" w:sz="4" w:space="1" w:color="auto"/>
      </w:pBdr>
      <w:tabs>
        <w:tab w:val="left" w:pos="3402"/>
        <w:tab w:val="right" w:pos="14317"/>
      </w:tabs>
    </w:pPr>
    <w:r w:rsidRPr="00B25A81">
      <w:t xml:space="preserve">DMR343810 </w:t>
    </w:r>
    <w:r>
      <w:t>Rev. 01</w:t>
    </w:r>
    <w:r w:rsidRPr="003946E0">
      <w:t xml:space="preserve"> </w:t>
    </w:r>
    <w:r w:rsidRPr="003946E0">
      <w:rPr>
        <w:lang w:bidi="he-IL"/>
      </w:rPr>
      <w:t>CSIP Level 1</w:t>
    </w:r>
    <w:r>
      <w:rPr>
        <w:sz w:val="14"/>
        <w:szCs w:val="14"/>
        <w:lang w:bidi="he-IL"/>
      </w:rPr>
      <w:tab/>
    </w:r>
    <w:r w:rsidRPr="003946E0">
      <w:rPr>
        <w:sz w:val="12"/>
        <w:szCs w:val="12"/>
        <w:lang w:bidi="he-IL"/>
      </w:rPr>
      <w:t>THIS PAGE CONTAINS COPYRIGHTED MATERIALS THAT ARE CONFIDENTIAL AND/OR PROPRIETARY. ANY RELEASE OR DISTRIBUTION OF THIS MATERIAL WITHOUT PERMISSION IS A VIOLATION OF LAW</w:t>
    </w:r>
    <w:r w:rsidRPr="003946E0">
      <w:tab/>
      <w:t xml:space="preserve">Page </w:t>
    </w:r>
    <w:r w:rsidRPr="003946E0">
      <w:fldChar w:fldCharType="begin"/>
    </w:r>
    <w:r w:rsidRPr="003946E0">
      <w:instrText xml:space="preserve"> PAGE   \* MERGEFORMAT </w:instrText>
    </w:r>
    <w:r w:rsidRPr="003946E0">
      <w:fldChar w:fldCharType="separate"/>
    </w:r>
    <w:r w:rsidR="00BC46F2">
      <w:rPr>
        <w:noProof/>
      </w:rPr>
      <w:t>16</w:t>
    </w:r>
    <w:r w:rsidRPr="003946E0">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1A52" w:rsidRDefault="00F81A52" w:rsidP="00F81A52">
    <w:pPr>
      <w:pBdr>
        <w:top w:val="single" w:sz="4" w:space="1" w:color="auto"/>
      </w:pBdr>
    </w:pPr>
    <w:r w:rsidRPr="00E227CD">
      <w:rPr>
        <w:lang w:bidi="he-IL"/>
      </w:rPr>
      <w:t>© 201</w:t>
    </w:r>
    <w:r>
      <w:rPr>
        <w:lang w:bidi="he-IL"/>
      </w:rPr>
      <w:t>9</w:t>
    </w:r>
    <w:r w:rsidRPr="00E227CD">
      <w:rPr>
        <w:lang w:bidi="he-IL"/>
      </w:rPr>
      <w:t xml:space="preserve"> Koninklijke Philips N.V.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1A52" w:rsidRPr="003946E0" w:rsidRDefault="00F81A52" w:rsidP="00F81A52">
    <w:pPr>
      <w:pStyle w:val="Footer"/>
      <w:pBdr>
        <w:top w:val="single" w:sz="4" w:space="1" w:color="auto"/>
      </w:pBdr>
      <w:tabs>
        <w:tab w:val="left" w:pos="3261"/>
        <w:tab w:val="right" w:pos="14317"/>
      </w:tabs>
    </w:pPr>
    <w:r>
      <w:t>Rev. 01</w:t>
    </w:r>
    <w:r w:rsidRPr="003946E0">
      <w:t xml:space="preserve"> </w:t>
    </w:r>
    <w:r w:rsidRPr="003946E0">
      <w:rPr>
        <w:lang w:bidi="he-IL"/>
      </w:rPr>
      <w:t>CSIP Level 1</w:t>
    </w:r>
    <w:r w:rsidRPr="003946E0">
      <w:rPr>
        <w:sz w:val="14"/>
        <w:szCs w:val="14"/>
        <w:lang w:bidi="he-IL"/>
      </w:rPr>
      <w:t xml:space="preserve"> </w:t>
    </w:r>
    <w:r>
      <w:rPr>
        <w:sz w:val="14"/>
        <w:szCs w:val="14"/>
        <w:lang w:bidi="he-IL"/>
      </w:rPr>
      <w:tab/>
    </w:r>
    <w:r w:rsidRPr="003946E0">
      <w:rPr>
        <w:sz w:val="12"/>
        <w:szCs w:val="12"/>
        <w:lang w:bidi="he-IL"/>
      </w:rPr>
      <w:t>THIS PAGE CONTAINS COPYRIGHTED MATERIALS THAT ARE CONFIDENTIAL AND/OR PROPRIETARY. ANY RELEASE OR DISTRIBUTION OF THIS MATERIAL WITHOUT PERMISSION IS A VIOLATION OF LAW</w:t>
    </w:r>
    <w:r w:rsidRPr="003946E0">
      <w:tab/>
      <w:t xml:space="preserve">Page </w:t>
    </w:r>
    <w:r w:rsidRPr="003946E0">
      <w:fldChar w:fldCharType="begin"/>
    </w:r>
    <w:r w:rsidRPr="003946E0">
      <w:instrText xml:space="preserve"> PAGE   \* MERGEFORMAT </w:instrText>
    </w:r>
    <w:r w:rsidRPr="003946E0">
      <w:fldChar w:fldCharType="separate"/>
    </w:r>
    <w:r w:rsidR="00BC46F2">
      <w:rPr>
        <w:noProof/>
      </w:rPr>
      <w:t>2</w:t>
    </w:r>
    <w:r w:rsidRPr="003946E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5777" w:rsidRDefault="00B95777" w:rsidP="00F81A52">
      <w:pPr>
        <w:spacing w:before="0" w:after="0"/>
      </w:pPr>
      <w:r>
        <w:separator/>
      </w:r>
    </w:p>
  </w:footnote>
  <w:footnote w:type="continuationSeparator" w:id="0">
    <w:p w:rsidR="00B95777" w:rsidRDefault="00B95777" w:rsidP="00F81A5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1A52" w:rsidRDefault="00F81A52" w:rsidP="00F81A52">
    <w:pPr>
      <w:pStyle w:val="Header"/>
    </w:pPr>
    <w:r w:rsidRPr="001628DC">
      <w:t>IntelliSpace Portal Integration Instructions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1A52" w:rsidRPr="00930531" w:rsidRDefault="00F81A52" w:rsidP="00F81A52">
    <w:pPr>
      <w:pStyle w:val="Header"/>
      <w:jc w:val="right"/>
    </w:pPr>
    <w:r>
      <w:t>HSOP F</w:t>
    </w:r>
    <w:r w:rsidRPr="00930531">
      <w:t xml:space="preserve">actory </w:t>
    </w:r>
    <w:r>
      <w:t>Build Environment Setup &amp; M</w:t>
    </w:r>
    <w:r w:rsidRPr="00930531">
      <w:t>aintenance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1A52" w:rsidRDefault="00F81A52" w:rsidP="00F81A5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1A52" w:rsidRDefault="00F81A5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1A52" w:rsidRDefault="00F81A52" w:rsidP="00F81A52">
    <w:pPr>
      <w:pStyle w:val="Header"/>
      <w:jc w:val="right"/>
    </w:pPr>
    <w:r>
      <w:t xml:space="preserve">HSOP </w:t>
    </w:r>
    <w:r w:rsidRPr="00F81A52">
      <w:t>IP Address change Procedure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1A52" w:rsidRPr="00930531" w:rsidRDefault="00F81A52" w:rsidP="00F81A52">
    <w:pPr>
      <w:pStyle w:val="Header"/>
      <w:jc w:val="right"/>
    </w:pPr>
    <w:r>
      <w:t xml:space="preserve">HSOP </w:t>
    </w:r>
    <w:r w:rsidRPr="00F81A52">
      <w:t>IP Address change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45F"/>
    <w:multiLevelType w:val="hybridMultilevel"/>
    <w:tmpl w:val="614E4202"/>
    <w:lvl w:ilvl="0" w:tplc="BCF21A76">
      <w:start w:val="1"/>
      <w:numFmt w:val="lowerLetter"/>
      <w:lvlText w:val="%1."/>
      <w:lvlJc w:val="left"/>
      <w:pPr>
        <w:ind w:left="1080" w:hanging="360"/>
      </w:pPr>
      <w:rPr>
        <w:rFonts w:ascii="Calibri" w:eastAsia="Times New Roman" w:hAnsi="Calibri"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C32C12"/>
    <w:multiLevelType w:val="multilevel"/>
    <w:tmpl w:val="D77E9050"/>
    <w:lvl w:ilvl="0">
      <w:start w:val="1"/>
      <w:numFmt w:val="decimal"/>
      <w:pStyle w:val="ListParagraph"/>
      <w:lvlText w:val="%1."/>
      <w:lvlJc w:val="left"/>
      <w:pPr>
        <w:ind w:left="1080" w:hanging="360"/>
      </w:pPr>
    </w:lvl>
    <w:lvl w:ilvl="1">
      <w:start w:val="1"/>
      <w:numFmt w:val="decimal"/>
      <w:lvlText w:val="%2."/>
      <w:lvlJc w:val="left"/>
      <w:pPr>
        <w:ind w:left="1512" w:hanging="432"/>
      </w:pPr>
    </w:lvl>
    <w:lvl w:ilvl="2">
      <w:start w:val="1"/>
      <w:numFmt w:val="decimal"/>
      <w:lvlText w:val="%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54E6644"/>
    <w:multiLevelType w:val="hybridMultilevel"/>
    <w:tmpl w:val="A3208650"/>
    <w:lvl w:ilvl="0" w:tplc="0A4696DA">
      <w:start w:val="1"/>
      <w:numFmt w:val="bullet"/>
      <w:pStyle w:val="Bullet1"/>
      <w:lvlText w:val=""/>
      <w:lvlJc w:val="left"/>
      <w:pPr>
        <w:ind w:left="780" w:hanging="360"/>
      </w:pPr>
      <w:rPr>
        <w:rFonts w:ascii="Symbol" w:hAnsi="Symbol" w:hint="default"/>
      </w:rPr>
    </w:lvl>
    <w:lvl w:ilvl="1" w:tplc="F98630FE">
      <w:start w:val="1"/>
      <w:numFmt w:val="bullet"/>
      <w:pStyle w:val="Bullet2"/>
      <w:lvlText w:val="o"/>
      <w:lvlJc w:val="left"/>
      <w:pPr>
        <w:ind w:left="1500" w:hanging="360"/>
      </w:pPr>
      <w:rPr>
        <w:rFonts w:ascii="Courier New" w:hAnsi="Courier New" w:cs="Courier New" w:hint="default"/>
      </w:rPr>
    </w:lvl>
    <w:lvl w:ilvl="2" w:tplc="4C782146">
      <w:start w:val="1"/>
      <w:numFmt w:val="bullet"/>
      <w:pStyle w:val="Bullet3"/>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B6C17D4"/>
    <w:multiLevelType w:val="hybridMultilevel"/>
    <w:tmpl w:val="BE8450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643B27"/>
    <w:multiLevelType w:val="hybridMultilevel"/>
    <w:tmpl w:val="1C7E5A28"/>
    <w:lvl w:ilvl="0" w:tplc="7BD2B760">
      <w:start w:val="1"/>
      <w:numFmt w:val="bullet"/>
      <w:lvlText w:val="•"/>
      <w:lvlJc w:val="left"/>
      <w:pPr>
        <w:tabs>
          <w:tab w:val="num" w:pos="720"/>
        </w:tabs>
        <w:ind w:left="720" w:hanging="360"/>
      </w:pPr>
      <w:rPr>
        <w:rFonts w:ascii="Arial" w:hAnsi="Arial" w:hint="default"/>
      </w:rPr>
    </w:lvl>
    <w:lvl w:ilvl="1" w:tplc="358ED59A">
      <w:start w:val="1"/>
      <w:numFmt w:val="bullet"/>
      <w:pStyle w:val="Bulletindentlist"/>
      <w:lvlText w:val="•"/>
      <w:lvlJc w:val="left"/>
      <w:pPr>
        <w:tabs>
          <w:tab w:val="num" w:pos="1440"/>
        </w:tabs>
        <w:ind w:left="1440" w:hanging="360"/>
      </w:pPr>
      <w:rPr>
        <w:rFonts w:ascii="Arial" w:hAnsi="Arial" w:hint="default"/>
      </w:rPr>
    </w:lvl>
    <w:lvl w:ilvl="2" w:tplc="D4AC48EC">
      <w:start w:val="46"/>
      <w:numFmt w:val="bullet"/>
      <w:lvlText w:val="•"/>
      <w:lvlJc w:val="left"/>
      <w:pPr>
        <w:tabs>
          <w:tab w:val="num" w:pos="2160"/>
        </w:tabs>
        <w:ind w:left="2160" w:hanging="360"/>
      </w:pPr>
      <w:rPr>
        <w:rFonts w:ascii="Arial" w:hAnsi="Arial" w:hint="default"/>
      </w:rPr>
    </w:lvl>
    <w:lvl w:ilvl="3" w:tplc="E218499A">
      <w:start w:val="46"/>
      <w:numFmt w:val="bullet"/>
      <w:lvlText w:val="•"/>
      <w:lvlJc w:val="left"/>
      <w:pPr>
        <w:tabs>
          <w:tab w:val="num" w:pos="2880"/>
        </w:tabs>
        <w:ind w:left="2880" w:hanging="360"/>
      </w:pPr>
      <w:rPr>
        <w:rFonts w:ascii="Arial" w:hAnsi="Arial" w:hint="default"/>
      </w:rPr>
    </w:lvl>
    <w:lvl w:ilvl="4" w:tplc="EAC8AC34" w:tentative="1">
      <w:start w:val="1"/>
      <w:numFmt w:val="bullet"/>
      <w:lvlText w:val="•"/>
      <w:lvlJc w:val="left"/>
      <w:pPr>
        <w:tabs>
          <w:tab w:val="num" w:pos="3600"/>
        </w:tabs>
        <w:ind w:left="3600" w:hanging="360"/>
      </w:pPr>
      <w:rPr>
        <w:rFonts w:ascii="Arial" w:hAnsi="Arial" w:hint="default"/>
      </w:rPr>
    </w:lvl>
    <w:lvl w:ilvl="5" w:tplc="E0E8BD34" w:tentative="1">
      <w:start w:val="1"/>
      <w:numFmt w:val="bullet"/>
      <w:lvlText w:val="•"/>
      <w:lvlJc w:val="left"/>
      <w:pPr>
        <w:tabs>
          <w:tab w:val="num" w:pos="4320"/>
        </w:tabs>
        <w:ind w:left="4320" w:hanging="360"/>
      </w:pPr>
      <w:rPr>
        <w:rFonts w:ascii="Arial" w:hAnsi="Arial" w:hint="default"/>
      </w:rPr>
    </w:lvl>
    <w:lvl w:ilvl="6" w:tplc="011E44EA" w:tentative="1">
      <w:start w:val="1"/>
      <w:numFmt w:val="bullet"/>
      <w:lvlText w:val="•"/>
      <w:lvlJc w:val="left"/>
      <w:pPr>
        <w:tabs>
          <w:tab w:val="num" w:pos="5040"/>
        </w:tabs>
        <w:ind w:left="5040" w:hanging="360"/>
      </w:pPr>
      <w:rPr>
        <w:rFonts w:ascii="Arial" w:hAnsi="Arial" w:hint="default"/>
      </w:rPr>
    </w:lvl>
    <w:lvl w:ilvl="7" w:tplc="54B05FF2" w:tentative="1">
      <w:start w:val="1"/>
      <w:numFmt w:val="bullet"/>
      <w:lvlText w:val="•"/>
      <w:lvlJc w:val="left"/>
      <w:pPr>
        <w:tabs>
          <w:tab w:val="num" w:pos="5760"/>
        </w:tabs>
        <w:ind w:left="5760" w:hanging="360"/>
      </w:pPr>
      <w:rPr>
        <w:rFonts w:ascii="Arial" w:hAnsi="Arial" w:hint="default"/>
      </w:rPr>
    </w:lvl>
    <w:lvl w:ilvl="8" w:tplc="28F6F04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2F473A7"/>
    <w:multiLevelType w:val="hybridMultilevel"/>
    <w:tmpl w:val="614E4202"/>
    <w:lvl w:ilvl="0" w:tplc="BCF21A76">
      <w:start w:val="1"/>
      <w:numFmt w:val="lowerLetter"/>
      <w:lvlText w:val="%1."/>
      <w:lvlJc w:val="left"/>
      <w:pPr>
        <w:ind w:left="1080" w:hanging="360"/>
      </w:pPr>
      <w:rPr>
        <w:rFonts w:ascii="Calibri" w:eastAsia="Times New Roman" w:hAnsi="Calibri"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6A1B90"/>
    <w:multiLevelType w:val="hybridMultilevel"/>
    <w:tmpl w:val="F72AD186"/>
    <w:lvl w:ilvl="0" w:tplc="A58C7F30">
      <w:start w:val="1"/>
      <w:numFmt w:val="decimal"/>
      <w:pStyle w:val="Tablenumb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917F42"/>
    <w:multiLevelType w:val="hybridMultilevel"/>
    <w:tmpl w:val="A5DA1D16"/>
    <w:lvl w:ilvl="0" w:tplc="09F4416A">
      <w:start w:val="1"/>
      <w:numFmt w:val="decimal"/>
      <w:lvlText w:val="%1."/>
      <w:lvlJc w:val="left"/>
      <w:pPr>
        <w:ind w:left="720" w:hanging="360"/>
      </w:pPr>
      <w:rPr>
        <w:rFonts w:hint="default"/>
      </w:rPr>
    </w:lvl>
    <w:lvl w:ilvl="1" w:tplc="58705A1E">
      <w:start w:val="1"/>
      <w:numFmt w:val="lowerLetter"/>
      <w:pStyle w:val="Listparagraphletteredindent"/>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574A6"/>
    <w:multiLevelType w:val="hybridMultilevel"/>
    <w:tmpl w:val="BED68768"/>
    <w:lvl w:ilvl="0" w:tplc="3306E8D2">
      <w:start w:val="1"/>
      <w:numFmt w:val="bullet"/>
      <w:pStyle w:val="Bulleton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CC72BB"/>
    <w:multiLevelType w:val="hybridMultilevel"/>
    <w:tmpl w:val="67A24B70"/>
    <w:lvl w:ilvl="0" w:tplc="5C8011A0">
      <w:start w:val="1"/>
      <w:numFmt w:val="decimal"/>
      <w:pStyle w:val="Style1"/>
      <w:lvlText w:val="%1."/>
      <w:lvlJc w:val="left"/>
      <w:pPr>
        <w:tabs>
          <w:tab w:val="num" w:pos="720"/>
        </w:tabs>
        <w:ind w:left="720" w:hanging="360"/>
      </w:pPr>
      <w:rPr>
        <w:rFonts w:cs="Times New Roman"/>
        <w:b w:val="0"/>
        <w:bCs w:val="0"/>
      </w:rPr>
    </w:lvl>
    <w:lvl w:ilvl="1" w:tplc="B0345C74">
      <w:start w:val="1"/>
      <w:numFmt w:val="decimal"/>
      <w:lvlText w:val="%2."/>
      <w:lvlJc w:val="left"/>
      <w:pPr>
        <w:tabs>
          <w:tab w:val="num" w:pos="360"/>
        </w:tabs>
        <w:ind w:left="360" w:hanging="360"/>
      </w:pPr>
      <w:rPr>
        <w:rFonts w:ascii="Arial" w:hAnsi="Arial" w:cs="Arial" w:hint="default"/>
        <w:b w:val="0"/>
        <w:bCs w:val="0"/>
        <w:i w:val="0"/>
        <w:iCs w:val="0"/>
        <w:sz w:val="24"/>
        <w:szCs w:val="24"/>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BB15B30"/>
    <w:multiLevelType w:val="multilevel"/>
    <w:tmpl w:val="D9E00328"/>
    <w:lvl w:ilvl="0">
      <w:start w:val="1"/>
      <w:numFmt w:val="decimal"/>
      <w:pStyle w:val="Heading1"/>
      <w:lvlText w:val="%1"/>
      <w:lvlJc w:val="left"/>
      <w:pPr>
        <w:ind w:left="432" w:hanging="432"/>
      </w:pPr>
      <w:rPr>
        <w:sz w:val="44"/>
        <w:szCs w:val="44"/>
      </w:rPr>
    </w:lvl>
    <w:lvl w:ilvl="1">
      <w:start w:val="1"/>
      <w:numFmt w:val="decimal"/>
      <w:pStyle w:val="Heading2"/>
      <w:lvlText w:val="%1.%2"/>
      <w:lvlJc w:val="left"/>
      <w:pPr>
        <w:ind w:left="718" w:hanging="576"/>
      </w:pPr>
      <w:rPr>
        <w:b/>
        <w:bCs w:val="0"/>
        <w:i w:val="0"/>
        <w:iCs w:val="0"/>
      </w:rPr>
    </w:lvl>
    <w:lvl w:ilvl="2">
      <w:start w:val="1"/>
      <w:numFmt w:val="decimal"/>
      <w:pStyle w:val="Heading3"/>
      <w:lvlText w:val="%1.%2.%3"/>
      <w:lvlJc w:val="left"/>
      <w:pPr>
        <w:ind w:left="720" w:hanging="720"/>
      </w:pPr>
      <w:rPr>
        <w:b w:val="0"/>
        <w:bCs w:val="0"/>
        <w:color w:val="auto"/>
        <w:sz w:val="26"/>
        <w:szCs w:val="26"/>
      </w:rPr>
    </w:lvl>
    <w:lvl w:ilvl="3">
      <w:start w:val="1"/>
      <w:numFmt w:val="decimal"/>
      <w:pStyle w:val="Heading4"/>
      <w:lvlText w:val="%1.%2.%3.%4"/>
      <w:lvlJc w:val="left"/>
      <w:pPr>
        <w:ind w:left="864" w:hanging="864"/>
      </w:pPr>
      <w:rPr>
        <w:rFonts w:asciiTheme="minorHAnsi" w:hAnsiTheme="minorHAnsi" w:cstheme="minorHAnsi" w:hint="default"/>
        <w:b w:val="0"/>
        <w:bCs w:val="0"/>
        <w:i w:val="0"/>
        <w:iCs w:val="0"/>
        <w:color w:val="auto"/>
        <w:sz w:val="26"/>
        <w:szCs w:val="26"/>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05E41FC"/>
    <w:multiLevelType w:val="hybridMultilevel"/>
    <w:tmpl w:val="8F926D82"/>
    <w:lvl w:ilvl="0" w:tplc="04090001">
      <w:start w:val="1"/>
      <w:numFmt w:val="bullet"/>
      <w:lvlText w:val=""/>
      <w:lvlJc w:val="left"/>
      <w:pPr>
        <w:ind w:left="1146" w:hanging="360"/>
      </w:pPr>
      <w:rPr>
        <w:rFonts w:ascii="Symbol" w:hAnsi="Symbol"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7BE024B3"/>
    <w:multiLevelType w:val="hybridMultilevel"/>
    <w:tmpl w:val="B9BCF336"/>
    <w:lvl w:ilvl="0" w:tplc="A4503EAC">
      <w:start w:val="1"/>
      <w:numFmt w:val="bullet"/>
      <w:lvlText w:val="-"/>
      <w:lvlJc w:val="left"/>
      <w:pPr>
        <w:ind w:left="1635" w:hanging="360"/>
      </w:pPr>
      <w:rPr>
        <w:rFonts w:ascii="Calibri" w:eastAsia="Times New Roman" w:hAnsi="Calibri" w:cs="Calibri"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16cid:durableId="841163802">
    <w:abstractNumId w:val="9"/>
  </w:num>
  <w:num w:numId="2" w16cid:durableId="474026612">
    <w:abstractNumId w:val="8"/>
  </w:num>
  <w:num w:numId="3" w16cid:durableId="474299440">
    <w:abstractNumId w:val="4"/>
  </w:num>
  <w:num w:numId="4" w16cid:durableId="345520542">
    <w:abstractNumId w:val="7"/>
  </w:num>
  <w:num w:numId="5" w16cid:durableId="936863007">
    <w:abstractNumId w:val="6"/>
  </w:num>
  <w:num w:numId="6" w16cid:durableId="441922096">
    <w:abstractNumId w:val="10"/>
  </w:num>
  <w:num w:numId="7" w16cid:durableId="796485307">
    <w:abstractNumId w:val="1"/>
  </w:num>
  <w:num w:numId="8" w16cid:durableId="1137068740">
    <w:abstractNumId w:val="2"/>
  </w:num>
  <w:num w:numId="9" w16cid:durableId="661272146">
    <w:abstractNumId w:val="3"/>
  </w:num>
  <w:num w:numId="10" w16cid:durableId="1630434266">
    <w:abstractNumId w:val="11"/>
  </w:num>
  <w:num w:numId="11" w16cid:durableId="149565948">
    <w:abstractNumId w:val="0"/>
  </w:num>
  <w:num w:numId="12" w16cid:durableId="22557503">
    <w:abstractNumId w:val="10"/>
    <w:lvlOverride w:ilvl="0">
      <w:startOverride w:val="4"/>
    </w:lvlOverride>
    <w:lvlOverride w:ilvl="1">
      <w:startOverride w:val="3"/>
    </w:lvlOverride>
  </w:num>
  <w:num w:numId="13" w16cid:durableId="2010595961">
    <w:abstractNumId w:val="5"/>
  </w:num>
  <w:num w:numId="14" w16cid:durableId="356928652">
    <w:abstractNumId w:val="12"/>
  </w:num>
  <w:num w:numId="15" w16cid:durableId="1789198887">
    <w:abstractNumId w:val="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 Kuri, Pawan Kumar">
    <w15:presenceInfo w15:providerId="AD" w15:userId="S-1-5-21-2052111302-790525478-839522115-106503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A52"/>
    <w:rsid w:val="00041D46"/>
    <w:rsid w:val="001666CD"/>
    <w:rsid w:val="001719A6"/>
    <w:rsid w:val="002427D2"/>
    <w:rsid w:val="002F5B4F"/>
    <w:rsid w:val="003A6D5D"/>
    <w:rsid w:val="0047054E"/>
    <w:rsid w:val="00570E8F"/>
    <w:rsid w:val="00593086"/>
    <w:rsid w:val="005B2A33"/>
    <w:rsid w:val="006B4C22"/>
    <w:rsid w:val="0074295A"/>
    <w:rsid w:val="007F52E6"/>
    <w:rsid w:val="008235D7"/>
    <w:rsid w:val="0083383B"/>
    <w:rsid w:val="00A2284E"/>
    <w:rsid w:val="00A65B13"/>
    <w:rsid w:val="00AC55B6"/>
    <w:rsid w:val="00B36319"/>
    <w:rsid w:val="00B54422"/>
    <w:rsid w:val="00B9146B"/>
    <w:rsid w:val="00B95777"/>
    <w:rsid w:val="00BC46F2"/>
    <w:rsid w:val="00BF0C0D"/>
    <w:rsid w:val="00C226E1"/>
    <w:rsid w:val="00C66BCE"/>
    <w:rsid w:val="00C90DCB"/>
    <w:rsid w:val="00CB581C"/>
    <w:rsid w:val="00D929C2"/>
    <w:rsid w:val="00D95AD9"/>
    <w:rsid w:val="00DE70FC"/>
    <w:rsid w:val="00DF455D"/>
    <w:rsid w:val="00E132AD"/>
    <w:rsid w:val="00F81A52"/>
    <w:rsid w:val="00FC1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C5ACC96-AAE2-487D-AA8B-63A277CA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lsdException w:name="Medium Shading 2 Accent 5"/>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A52"/>
    <w:pPr>
      <w:spacing w:before="100" w:after="100" w:line="240" w:lineRule="auto"/>
    </w:pPr>
    <w:rPr>
      <w:rFonts w:ascii="Calibri" w:eastAsia="Times New Roman" w:hAnsi="Calibri" w:cs="Arial"/>
      <w:sz w:val="26"/>
      <w:szCs w:val="26"/>
    </w:rPr>
  </w:style>
  <w:style w:type="paragraph" w:styleId="Heading1">
    <w:name w:val="heading 1"/>
    <w:aliases w:val="HSoP Heading 1"/>
    <w:basedOn w:val="Normal"/>
    <w:next w:val="Normal"/>
    <w:link w:val="Heading1Char"/>
    <w:uiPriority w:val="9"/>
    <w:qFormat/>
    <w:rsid w:val="00F81A52"/>
    <w:pPr>
      <w:keepNext/>
      <w:keepLines/>
      <w:pageBreakBefore/>
      <w:numPr>
        <w:numId w:val="6"/>
      </w:numPr>
      <w:spacing w:before="480"/>
      <w:outlineLvl w:val="0"/>
    </w:pPr>
    <w:rPr>
      <w:rFonts w:asciiTheme="minorHAnsi" w:hAnsiTheme="minorHAnsi" w:cstheme="minorBidi"/>
      <w:b/>
      <w:bCs/>
      <w:sz w:val="44"/>
      <w:szCs w:val="44"/>
    </w:rPr>
  </w:style>
  <w:style w:type="paragraph" w:styleId="Heading2">
    <w:name w:val="heading 2"/>
    <w:basedOn w:val="Heading1"/>
    <w:next w:val="Normal"/>
    <w:link w:val="Heading2Char"/>
    <w:autoRedefine/>
    <w:uiPriority w:val="9"/>
    <w:unhideWhenUsed/>
    <w:qFormat/>
    <w:rsid w:val="00F81A52"/>
    <w:pPr>
      <w:pageBreakBefore w:val="0"/>
      <w:numPr>
        <w:ilvl w:val="1"/>
      </w:numPr>
      <w:spacing w:before="40" w:after="0" w:line="259" w:lineRule="auto"/>
      <w:outlineLvl w:val="1"/>
    </w:pPr>
    <w:rPr>
      <w:rFonts w:cstheme="minorHAnsi"/>
      <w:bCs w:val="0"/>
      <w:sz w:val="32"/>
      <w:szCs w:val="32"/>
      <w:lang w:bidi="he-IL"/>
    </w:rPr>
  </w:style>
  <w:style w:type="paragraph" w:styleId="Heading3">
    <w:name w:val="heading 3"/>
    <w:basedOn w:val="Normal"/>
    <w:next w:val="Normal"/>
    <w:link w:val="Heading3Char"/>
    <w:unhideWhenUsed/>
    <w:qFormat/>
    <w:rsid w:val="00F81A52"/>
    <w:pPr>
      <w:numPr>
        <w:ilvl w:val="2"/>
        <w:numId w:val="6"/>
      </w:numPr>
      <w:outlineLvl w:val="2"/>
    </w:pPr>
    <w:rPr>
      <w:rFonts w:asciiTheme="minorHAnsi" w:hAnsiTheme="minorHAnsi" w:cstheme="minorBidi"/>
      <w:b/>
      <w:bCs/>
      <w:sz w:val="28"/>
      <w:szCs w:val="32"/>
    </w:rPr>
  </w:style>
  <w:style w:type="paragraph" w:styleId="Heading4">
    <w:name w:val="heading 4"/>
    <w:basedOn w:val="Normal"/>
    <w:next w:val="Normal"/>
    <w:link w:val="Heading4Char"/>
    <w:unhideWhenUsed/>
    <w:qFormat/>
    <w:rsid w:val="00F81A52"/>
    <w:pPr>
      <w:keepNext/>
      <w:keepLines/>
      <w:numPr>
        <w:ilvl w:val="3"/>
        <w:numId w:val="6"/>
      </w:numPr>
      <w:spacing w:before="40" w:after="0"/>
      <w:outlineLvl w:val="3"/>
    </w:pPr>
    <w:rPr>
      <w:rFonts w:asciiTheme="minorHAnsi" w:eastAsiaTheme="majorEastAsia" w:hAnsiTheme="minorHAnsi" w:cstheme="majorBidi"/>
      <w:iCs/>
    </w:rPr>
  </w:style>
  <w:style w:type="paragraph" w:styleId="Heading5">
    <w:name w:val="heading 5"/>
    <w:basedOn w:val="Normal"/>
    <w:next w:val="Normal"/>
    <w:link w:val="Heading5Char"/>
    <w:unhideWhenUsed/>
    <w:qFormat/>
    <w:rsid w:val="00F81A5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F81A5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F81A5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F81A5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81A5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SoP Heading 1 Char"/>
    <w:basedOn w:val="DefaultParagraphFont"/>
    <w:link w:val="Heading1"/>
    <w:uiPriority w:val="9"/>
    <w:rsid w:val="00F81A52"/>
    <w:rPr>
      <w:rFonts w:eastAsia="Times New Roman"/>
      <w:b/>
      <w:bCs/>
      <w:sz w:val="44"/>
      <w:szCs w:val="44"/>
    </w:rPr>
  </w:style>
  <w:style w:type="character" w:customStyle="1" w:styleId="Heading2Char">
    <w:name w:val="Heading 2 Char"/>
    <w:basedOn w:val="DefaultParagraphFont"/>
    <w:link w:val="Heading2"/>
    <w:uiPriority w:val="9"/>
    <w:rsid w:val="00F81A52"/>
    <w:rPr>
      <w:rFonts w:eastAsia="Times New Roman" w:cstheme="minorHAnsi"/>
      <w:b/>
      <w:sz w:val="32"/>
      <w:szCs w:val="32"/>
      <w:lang w:bidi="he-IL"/>
    </w:rPr>
  </w:style>
  <w:style w:type="character" w:customStyle="1" w:styleId="Heading3Char">
    <w:name w:val="Heading 3 Char"/>
    <w:basedOn w:val="DefaultParagraphFont"/>
    <w:link w:val="Heading3"/>
    <w:rsid w:val="00F81A52"/>
    <w:rPr>
      <w:rFonts w:eastAsia="Times New Roman"/>
      <w:b/>
      <w:bCs/>
      <w:sz w:val="28"/>
      <w:szCs w:val="32"/>
    </w:rPr>
  </w:style>
  <w:style w:type="character" w:customStyle="1" w:styleId="Heading4Char">
    <w:name w:val="Heading 4 Char"/>
    <w:basedOn w:val="DefaultParagraphFont"/>
    <w:link w:val="Heading4"/>
    <w:rsid w:val="00F81A52"/>
    <w:rPr>
      <w:rFonts w:eastAsiaTheme="majorEastAsia" w:cstheme="majorBidi"/>
      <w:iCs/>
      <w:sz w:val="26"/>
      <w:szCs w:val="26"/>
    </w:rPr>
  </w:style>
  <w:style w:type="character" w:customStyle="1" w:styleId="Heading5Char">
    <w:name w:val="Heading 5 Char"/>
    <w:basedOn w:val="DefaultParagraphFont"/>
    <w:link w:val="Heading5"/>
    <w:rsid w:val="00F81A52"/>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rsid w:val="00F81A52"/>
    <w:rPr>
      <w:rFonts w:asciiTheme="majorHAnsi" w:eastAsiaTheme="majorEastAsia" w:hAnsiTheme="majorHAnsi" w:cstheme="majorBidi"/>
      <w:color w:val="1F4D78" w:themeColor="accent1" w:themeShade="7F"/>
      <w:sz w:val="26"/>
      <w:szCs w:val="26"/>
    </w:rPr>
  </w:style>
  <w:style w:type="character" w:customStyle="1" w:styleId="Heading7Char">
    <w:name w:val="Heading 7 Char"/>
    <w:basedOn w:val="DefaultParagraphFont"/>
    <w:link w:val="Heading7"/>
    <w:rsid w:val="00F81A52"/>
    <w:rPr>
      <w:rFonts w:asciiTheme="majorHAnsi" w:eastAsiaTheme="majorEastAsia" w:hAnsiTheme="majorHAnsi" w:cstheme="majorBidi"/>
      <w:i/>
      <w:iCs/>
      <w:color w:val="1F4D78" w:themeColor="accent1" w:themeShade="7F"/>
      <w:sz w:val="26"/>
      <w:szCs w:val="26"/>
    </w:rPr>
  </w:style>
  <w:style w:type="character" w:customStyle="1" w:styleId="Heading8Char">
    <w:name w:val="Heading 8 Char"/>
    <w:basedOn w:val="DefaultParagraphFont"/>
    <w:link w:val="Heading8"/>
    <w:semiHidden/>
    <w:rsid w:val="00F81A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F81A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rsid w:val="00F81A52"/>
    <w:pPr>
      <w:tabs>
        <w:tab w:val="center" w:pos="4320"/>
        <w:tab w:val="right" w:pos="8640"/>
      </w:tabs>
      <w:spacing w:after="0"/>
    </w:pPr>
  </w:style>
  <w:style w:type="character" w:customStyle="1" w:styleId="HeaderChar">
    <w:name w:val="Header Char"/>
    <w:basedOn w:val="DefaultParagraphFont"/>
    <w:link w:val="Header"/>
    <w:uiPriority w:val="99"/>
    <w:rsid w:val="00F81A52"/>
    <w:rPr>
      <w:rFonts w:ascii="Calibri" w:eastAsia="Times New Roman" w:hAnsi="Calibri" w:cs="Arial"/>
      <w:sz w:val="26"/>
      <w:szCs w:val="26"/>
    </w:rPr>
  </w:style>
  <w:style w:type="paragraph" w:styleId="Footer">
    <w:name w:val="footer"/>
    <w:basedOn w:val="Normal"/>
    <w:link w:val="FooterChar"/>
    <w:uiPriority w:val="99"/>
    <w:rsid w:val="00F81A52"/>
    <w:pPr>
      <w:tabs>
        <w:tab w:val="center" w:pos="4320"/>
        <w:tab w:val="right" w:pos="8640"/>
      </w:tabs>
      <w:spacing w:after="0"/>
    </w:pPr>
    <w:rPr>
      <w:color w:val="000000" w:themeColor="text1"/>
      <w:sz w:val="22"/>
      <w:szCs w:val="22"/>
    </w:rPr>
  </w:style>
  <w:style w:type="character" w:customStyle="1" w:styleId="FooterChar">
    <w:name w:val="Footer Char"/>
    <w:basedOn w:val="DefaultParagraphFont"/>
    <w:link w:val="Footer"/>
    <w:uiPriority w:val="99"/>
    <w:rsid w:val="00F81A52"/>
    <w:rPr>
      <w:rFonts w:ascii="Calibri" w:eastAsia="Times New Roman" w:hAnsi="Calibri" w:cs="Arial"/>
      <w:color w:val="000000" w:themeColor="text1"/>
    </w:rPr>
  </w:style>
  <w:style w:type="paragraph" w:styleId="BalloonText">
    <w:name w:val="Balloon Text"/>
    <w:basedOn w:val="Normal"/>
    <w:link w:val="BalloonTextChar"/>
    <w:uiPriority w:val="99"/>
    <w:semiHidden/>
    <w:rsid w:val="00F81A5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A52"/>
    <w:rPr>
      <w:rFonts w:ascii="Tahoma" w:eastAsia="Times New Roman" w:hAnsi="Tahoma" w:cs="Tahoma"/>
      <w:sz w:val="16"/>
      <w:szCs w:val="16"/>
    </w:rPr>
  </w:style>
  <w:style w:type="table" w:styleId="TableGrid">
    <w:name w:val="Table Grid"/>
    <w:basedOn w:val="TableNormal"/>
    <w:uiPriority w:val="39"/>
    <w:rsid w:val="00F81A52"/>
    <w:pPr>
      <w:spacing w:after="0" w:line="240" w:lineRule="auto"/>
    </w:pPr>
    <w:rPr>
      <w:rFonts w:ascii="Calibri" w:eastAsia="Times New Roman" w:hAnsi="Calibri" w:cs="Arial"/>
      <w:sz w:val="20"/>
      <w:szCs w:val="20"/>
      <w:lang w:bidi="he-I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Grid11">
    <w:name w:val="Medium Grid 11"/>
    <w:uiPriority w:val="99"/>
    <w:rsid w:val="00F81A52"/>
    <w:pPr>
      <w:spacing w:after="0" w:line="240" w:lineRule="auto"/>
    </w:pPr>
    <w:rPr>
      <w:rFonts w:ascii="Calibri" w:eastAsia="Times New Roman" w:hAnsi="Calibri" w:cs="Arial"/>
      <w:sz w:val="20"/>
      <w:szCs w:val="20"/>
      <w:lang w:bidi="he-IL"/>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LightGrid-Accent11">
    <w:name w:val="Light Grid - Accent 11"/>
    <w:uiPriority w:val="99"/>
    <w:rsid w:val="00F81A52"/>
    <w:pPr>
      <w:spacing w:after="0" w:line="240" w:lineRule="auto"/>
    </w:pPr>
    <w:rPr>
      <w:rFonts w:ascii="Calibri" w:eastAsia="Times New Roman" w:hAnsi="Calibri" w:cs="Arial"/>
      <w:sz w:val="20"/>
      <w:szCs w:val="20"/>
      <w:lang w:bidi="he-IL"/>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Hyperlink">
    <w:name w:val="Hyperlink"/>
    <w:uiPriority w:val="99"/>
    <w:rsid w:val="00F81A52"/>
    <w:rPr>
      <w:rFonts w:ascii="Arial" w:hAnsi="Arial" w:cs="Times New Roman"/>
      <w:caps w:val="0"/>
      <w:smallCaps w:val="0"/>
      <w:strike w:val="0"/>
      <w:dstrike w:val="0"/>
      <w:noProof/>
      <w:vanish w:val="0"/>
      <w:color w:val="0000FF"/>
      <w:sz w:val="24"/>
      <w:u w:val="single"/>
      <w:vertAlign w:val="baseline"/>
    </w:rPr>
  </w:style>
  <w:style w:type="table" w:customStyle="1" w:styleId="LightShading1">
    <w:name w:val="Light Shading1"/>
    <w:uiPriority w:val="99"/>
    <w:rsid w:val="00F81A52"/>
    <w:pPr>
      <w:spacing w:after="0" w:line="240" w:lineRule="auto"/>
    </w:pPr>
    <w:rPr>
      <w:rFonts w:ascii="Calibri" w:eastAsia="Times New Roman" w:hAnsi="Calibri" w:cs="Arial"/>
      <w:color w:val="000000"/>
      <w:sz w:val="20"/>
      <w:szCs w:val="20"/>
      <w:lang w:bidi="he-IL"/>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styleId="MediumShading2-Accent5">
    <w:name w:val="Medium Shading 2 Accent 5"/>
    <w:basedOn w:val="TableNormal"/>
    <w:uiPriority w:val="99"/>
    <w:rsid w:val="00F81A52"/>
    <w:pPr>
      <w:spacing w:after="0" w:line="240" w:lineRule="auto"/>
    </w:pPr>
    <w:rPr>
      <w:rFonts w:ascii="Calibri" w:eastAsia="Times New Roman" w:hAnsi="Calibri" w:cs="Arial"/>
      <w:sz w:val="20"/>
      <w:szCs w:val="20"/>
      <w:lang w:bidi="he-IL"/>
    </w:rPr>
    <w:tblPr>
      <w:tblStyleRowBandSize w:val="1"/>
      <w:tblStyleColBandSize w:val="1"/>
      <w:tblBorders>
        <w:top w:val="single" w:sz="18" w:space="0" w:color="auto"/>
        <w:bottom w:val="single" w:sz="18" w:space="0" w:color="auto"/>
      </w:tblBorders>
    </w:tblPr>
    <w:tblStylePr w:type="firstRow">
      <w:pPr>
        <w:spacing w:before="0" w:after="0"/>
      </w:pPr>
      <w:rPr>
        <w:rFonts w:cs="Arial"/>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Arial"/>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Arial"/>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Arial"/>
        <w:b/>
        <w:bCs/>
        <w:color w:val="FFFFFF"/>
      </w:rPr>
      <w:tblPr/>
      <w:tcPr>
        <w:tcBorders>
          <w:left w:val="nil"/>
          <w:right w:val="nil"/>
          <w:insideH w:val="nil"/>
          <w:insideV w:val="nil"/>
        </w:tcBorders>
        <w:shd w:val="clear" w:color="auto" w:fill="4BACC6"/>
      </w:tcPr>
    </w:tblStylePr>
    <w:tblStylePr w:type="band1Vert">
      <w:rPr>
        <w:rFonts w:cs="Arial"/>
      </w:rPr>
      <w:tblPr/>
      <w:tcPr>
        <w:tcBorders>
          <w:left w:val="nil"/>
          <w:right w:val="nil"/>
          <w:insideH w:val="nil"/>
          <w:insideV w:val="nil"/>
        </w:tcBorders>
        <w:shd w:val="clear" w:color="auto" w:fill="D8D8D8"/>
      </w:tcPr>
    </w:tblStylePr>
    <w:tblStylePr w:type="band1Horz">
      <w:rPr>
        <w:rFonts w:cs="Arial"/>
      </w:rPr>
      <w:tblPr/>
      <w:tcPr>
        <w:shd w:val="clear" w:color="auto" w:fill="D8D8D8"/>
      </w:tcPr>
    </w:tblStylePr>
    <w:tblStylePr w:type="neCell">
      <w:rPr>
        <w:rFonts w:cs="Arial"/>
      </w:rPr>
      <w:tblPr/>
      <w:tcPr>
        <w:tcBorders>
          <w:top w:val="single" w:sz="18" w:space="0" w:color="auto"/>
          <w:left w:val="nil"/>
          <w:bottom w:val="single" w:sz="18" w:space="0" w:color="auto"/>
          <w:right w:val="nil"/>
          <w:insideH w:val="nil"/>
          <w:insideV w:val="nil"/>
        </w:tcBorders>
      </w:tcPr>
    </w:tblStylePr>
    <w:tblStylePr w:type="nwCell">
      <w:rPr>
        <w:rFonts w:cs="Arial"/>
        <w:color w:val="FFFFFF"/>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99"/>
    <w:rsid w:val="00F81A52"/>
    <w:pPr>
      <w:spacing w:after="0" w:line="240" w:lineRule="auto"/>
    </w:pPr>
    <w:rPr>
      <w:rFonts w:ascii="Calibri" w:eastAsia="Times New Roman" w:hAnsi="Calibri" w:cs="Arial"/>
      <w:sz w:val="20"/>
      <w:szCs w:val="20"/>
      <w:lang w:bidi="he-I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rFonts w:cs="Arial"/>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Arial"/>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Arial"/>
        <w:b/>
        <w:bCs/>
      </w:rPr>
    </w:tblStylePr>
    <w:tblStylePr w:type="lastCol">
      <w:rPr>
        <w:rFonts w:cs="Arial"/>
        <w:b/>
        <w:bCs/>
      </w:rPr>
    </w:tblStylePr>
    <w:tblStylePr w:type="band1Vert">
      <w:rPr>
        <w:rFonts w:cs="Arial"/>
      </w:rPr>
      <w:tblPr/>
      <w:tcPr>
        <w:shd w:val="clear" w:color="auto" w:fill="D2EAF1"/>
      </w:tcPr>
    </w:tblStylePr>
    <w:tblStylePr w:type="band1Horz">
      <w:rPr>
        <w:rFonts w:cs="Arial"/>
      </w:rPr>
      <w:tblPr/>
      <w:tcPr>
        <w:tcBorders>
          <w:insideH w:val="nil"/>
          <w:insideV w:val="nil"/>
        </w:tcBorders>
        <w:shd w:val="clear" w:color="auto" w:fill="D2EAF1"/>
      </w:tcPr>
    </w:tblStylePr>
    <w:tblStylePr w:type="band2Horz">
      <w:rPr>
        <w:rFonts w:cs="Arial"/>
      </w:rPr>
      <w:tblPr/>
      <w:tcPr>
        <w:tcBorders>
          <w:insideH w:val="nil"/>
          <w:insideV w:val="nil"/>
        </w:tcBorders>
      </w:tcPr>
    </w:tblStylePr>
  </w:style>
  <w:style w:type="paragraph" w:styleId="ListParagraph">
    <w:name w:val="List Paragraph"/>
    <w:basedOn w:val="Normal"/>
    <w:link w:val="ListParagraphChar"/>
    <w:uiPriority w:val="34"/>
    <w:qFormat/>
    <w:rsid w:val="00F81A52"/>
    <w:pPr>
      <w:numPr>
        <w:numId w:val="7"/>
      </w:numPr>
    </w:pPr>
  </w:style>
  <w:style w:type="paragraph" w:customStyle="1" w:styleId="Tabletext">
    <w:name w:val="Table text"/>
    <w:basedOn w:val="Normal"/>
    <w:qFormat/>
    <w:rsid w:val="00F81A52"/>
    <w:rPr>
      <w:bCs/>
    </w:rPr>
  </w:style>
  <w:style w:type="paragraph" w:customStyle="1" w:styleId="Pictureindent">
    <w:name w:val="Picture indent"/>
    <w:basedOn w:val="Normal"/>
    <w:qFormat/>
    <w:rsid w:val="00F81A52"/>
    <w:pPr>
      <w:ind w:left="851"/>
    </w:pPr>
    <w:rPr>
      <w:noProof/>
      <w:lang w:bidi="he-IL"/>
    </w:rPr>
  </w:style>
  <w:style w:type="paragraph" w:customStyle="1" w:styleId="Figure">
    <w:name w:val="Figure"/>
    <w:basedOn w:val="Normal"/>
    <w:link w:val="Figure0"/>
    <w:rsid w:val="00F81A52"/>
    <w:pPr>
      <w:widowControl w:val="0"/>
      <w:autoSpaceDE w:val="0"/>
      <w:autoSpaceDN w:val="0"/>
      <w:adjustRightInd w:val="0"/>
      <w:spacing w:before="120" w:after="200"/>
      <w:outlineLvl w:val="0"/>
    </w:pPr>
    <w:rPr>
      <w:rFonts w:asciiTheme="minorHAnsi" w:hAnsiTheme="minorHAnsi" w:cstheme="minorHAnsi"/>
      <w:b/>
      <w:bCs/>
      <w:noProof/>
      <w:lang w:bidi="he-IL"/>
    </w:rPr>
  </w:style>
  <w:style w:type="character" w:customStyle="1" w:styleId="Figure0">
    <w:name w:val="Figure תו"/>
    <w:link w:val="Figure"/>
    <w:locked/>
    <w:rsid w:val="00F81A52"/>
    <w:rPr>
      <w:rFonts w:eastAsia="Times New Roman" w:cstheme="minorHAnsi"/>
      <w:b/>
      <w:bCs/>
      <w:noProof/>
      <w:sz w:val="26"/>
      <w:szCs w:val="26"/>
      <w:lang w:bidi="he-IL"/>
    </w:rPr>
  </w:style>
  <w:style w:type="character" w:styleId="Strong">
    <w:name w:val="Strong"/>
    <w:basedOn w:val="DefaultParagraphFont"/>
    <w:uiPriority w:val="22"/>
    <w:qFormat/>
    <w:rsid w:val="00F81A52"/>
    <w:rPr>
      <w:b/>
      <w:bCs/>
    </w:rPr>
  </w:style>
  <w:style w:type="character" w:customStyle="1" w:styleId="ListParagraphChar">
    <w:name w:val="List Paragraph Char"/>
    <w:link w:val="ListParagraph"/>
    <w:uiPriority w:val="34"/>
    <w:rsid w:val="00F81A52"/>
    <w:rPr>
      <w:rFonts w:ascii="Calibri" w:eastAsia="Times New Roman" w:hAnsi="Calibri" w:cs="Arial"/>
      <w:sz w:val="26"/>
      <w:szCs w:val="26"/>
    </w:rPr>
  </w:style>
  <w:style w:type="paragraph" w:styleId="TOCHeading">
    <w:name w:val="TOC Heading"/>
    <w:basedOn w:val="Heading1"/>
    <w:next w:val="Normal"/>
    <w:uiPriority w:val="39"/>
    <w:unhideWhenUsed/>
    <w:qFormat/>
    <w:rsid w:val="00F81A52"/>
    <w:pPr>
      <w:numPr>
        <w:numId w:val="0"/>
      </w:numPr>
      <w:outlineLvl w:val="9"/>
    </w:pPr>
    <w:rPr>
      <w:lang w:eastAsia="ja-JP"/>
    </w:rPr>
  </w:style>
  <w:style w:type="paragraph" w:styleId="TOC1">
    <w:name w:val="toc 1"/>
    <w:basedOn w:val="TOC3"/>
    <w:next w:val="Normal"/>
    <w:autoRedefine/>
    <w:uiPriority w:val="39"/>
    <w:rsid w:val="00F81A52"/>
    <w:pPr>
      <w:ind w:left="1560" w:hanging="840"/>
    </w:pPr>
  </w:style>
  <w:style w:type="paragraph" w:styleId="TOC2">
    <w:name w:val="toc 2"/>
    <w:basedOn w:val="Normal"/>
    <w:next w:val="Normal"/>
    <w:autoRedefine/>
    <w:uiPriority w:val="39"/>
    <w:rsid w:val="00F81A52"/>
    <w:pPr>
      <w:tabs>
        <w:tab w:val="left" w:pos="2127"/>
        <w:tab w:val="right" w:leader="dot" w:pos="14390"/>
      </w:tabs>
      <w:ind w:left="2127" w:hanging="1407"/>
    </w:pPr>
  </w:style>
  <w:style w:type="paragraph" w:styleId="Caption">
    <w:name w:val="caption"/>
    <w:basedOn w:val="Normal"/>
    <w:next w:val="Normal"/>
    <w:unhideWhenUsed/>
    <w:qFormat/>
    <w:rsid w:val="00F81A52"/>
    <w:pPr>
      <w:jc w:val="center"/>
    </w:pPr>
    <w:rPr>
      <w:rFonts w:ascii="Arial" w:hAnsi="Arial"/>
      <w:b/>
      <w:bCs/>
      <w:sz w:val="20"/>
      <w:lang w:bidi="he-IL"/>
    </w:rPr>
  </w:style>
  <w:style w:type="paragraph" w:styleId="FootnoteText">
    <w:name w:val="footnote text"/>
    <w:basedOn w:val="Normal"/>
    <w:link w:val="FootnoteTextChar"/>
    <w:uiPriority w:val="99"/>
    <w:semiHidden/>
    <w:unhideWhenUsed/>
    <w:rsid w:val="00F81A52"/>
    <w:pPr>
      <w:spacing w:after="0"/>
    </w:pPr>
    <w:rPr>
      <w:sz w:val="20"/>
      <w:szCs w:val="20"/>
    </w:rPr>
  </w:style>
  <w:style w:type="character" w:customStyle="1" w:styleId="FootnoteTextChar">
    <w:name w:val="Footnote Text Char"/>
    <w:basedOn w:val="DefaultParagraphFont"/>
    <w:link w:val="FootnoteText"/>
    <w:uiPriority w:val="99"/>
    <w:semiHidden/>
    <w:rsid w:val="00F81A52"/>
    <w:rPr>
      <w:rFonts w:ascii="Calibri" w:eastAsia="Times New Roman" w:hAnsi="Calibri" w:cs="Arial"/>
      <w:sz w:val="20"/>
      <w:szCs w:val="20"/>
    </w:rPr>
  </w:style>
  <w:style w:type="character" w:styleId="FootnoteReference">
    <w:name w:val="footnote reference"/>
    <w:uiPriority w:val="99"/>
    <w:semiHidden/>
    <w:unhideWhenUsed/>
    <w:rsid w:val="00F81A52"/>
    <w:rPr>
      <w:vertAlign w:val="superscript"/>
    </w:rPr>
  </w:style>
  <w:style w:type="character" w:customStyle="1" w:styleId="HeaderChar1">
    <w:name w:val="Header Char1"/>
    <w:uiPriority w:val="99"/>
    <w:semiHidden/>
    <w:locked/>
    <w:rsid w:val="00F81A52"/>
    <w:rPr>
      <w:rFonts w:cs="Times New Roman"/>
    </w:rPr>
  </w:style>
  <w:style w:type="paragraph" w:customStyle="1" w:styleId="CaptionTable">
    <w:name w:val="Caption Table"/>
    <w:basedOn w:val="Caption"/>
    <w:rsid w:val="00F81A52"/>
    <w:pPr>
      <w:spacing w:after="120" w:line="276" w:lineRule="auto"/>
    </w:pPr>
    <w:rPr>
      <w:sz w:val="24"/>
      <w:szCs w:val="20"/>
      <w:lang w:bidi="ar-SA"/>
    </w:rPr>
  </w:style>
  <w:style w:type="character" w:styleId="PageNumber">
    <w:name w:val="page number"/>
    <w:basedOn w:val="DefaultParagraphFont"/>
    <w:rsid w:val="00F81A52"/>
  </w:style>
  <w:style w:type="character" w:styleId="FollowedHyperlink">
    <w:name w:val="FollowedHyperlink"/>
    <w:uiPriority w:val="99"/>
    <w:semiHidden/>
    <w:unhideWhenUsed/>
    <w:rsid w:val="00F81A52"/>
    <w:rPr>
      <w:color w:val="800080"/>
      <w:u w:val="single"/>
    </w:rPr>
  </w:style>
  <w:style w:type="paragraph" w:customStyle="1" w:styleId="Default">
    <w:name w:val="Default"/>
    <w:rsid w:val="00F81A52"/>
    <w:pPr>
      <w:autoSpaceDE w:val="0"/>
      <w:autoSpaceDN w:val="0"/>
      <w:adjustRightInd w:val="0"/>
      <w:spacing w:before="40" w:after="120" w:line="240" w:lineRule="auto"/>
    </w:pPr>
    <w:rPr>
      <w:rFonts w:eastAsia="Times New Roman" w:cs="Arial"/>
      <w:color w:val="000000"/>
      <w:sz w:val="26"/>
      <w:szCs w:val="24"/>
      <w:lang w:bidi="he-IL"/>
    </w:rPr>
  </w:style>
  <w:style w:type="paragraph" w:customStyle="1" w:styleId="Style1">
    <w:name w:val="Style1"/>
    <w:basedOn w:val="Normal"/>
    <w:link w:val="Style1Char"/>
    <w:qFormat/>
    <w:rsid w:val="00F81A52"/>
    <w:pPr>
      <w:widowControl w:val="0"/>
      <w:numPr>
        <w:numId w:val="1"/>
      </w:numPr>
      <w:tabs>
        <w:tab w:val="clear" w:pos="720"/>
      </w:tabs>
      <w:autoSpaceDE w:val="0"/>
      <w:autoSpaceDN w:val="0"/>
      <w:adjustRightInd w:val="0"/>
      <w:spacing w:before="120" w:after="0"/>
      <w:ind w:left="360"/>
    </w:pPr>
    <w:rPr>
      <w:rFonts w:asciiTheme="minorHAnsi" w:hAnsiTheme="minorHAnsi" w:cstheme="minorHAnsi"/>
      <w:color w:val="000000"/>
      <w:sz w:val="28"/>
      <w:szCs w:val="28"/>
    </w:rPr>
  </w:style>
  <w:style w:type="character" w:customStyle="1" w:styleId="Style1Char">
    <w:name w:val="Style1 Char"/>
    <w:basedOn w:val="DefaultParagraphFont"/>
    <w:link w:val="Style1"/>
    <w:rsid w:val="00F81A52"/>
    <w:rPr>
      <w:rFonts w:eastAsia="Times New Roman" w:cstheme="minorHAnsi"/>
      <w:color w:val="000000"/>
      <w:sz w:val="28"/>
      <w:szCs w:val="28"/>
    </w:rPr>
  </w:style>
  <w:style w:type="paragraph" w:styleId="NormalWeb">
    <w:name w:val="Normal (Web)"/>
    <w:basedOn w:val="Normal"/>
    <w:uiPriority w:val="99"/>
    <w:unhideWhenUsed/>
    <w:rsid w:val="00F81A52"/>
    <w:pPr>
      <w:spacing w:after="0"/>
    </w:pPr>
    <w:rPr>
      <w:rFonts w:ascii="Times New Roman" w:eastAsiaTheme="minorHAnsi" w:hAnsi="Times New Roman" w:cs="Times New Roman"/>
      <w:sz w:val="24"/>
      <w:szCs w:val="24"/>
      <w:lang w:bidi="he-IL"/>
    </w:rPr>
  </w:style>
  <w:style w:type="table" w:customStyle="1" w:styleId="TableGrid1">
    <w:name w:val="Table Grid1"/>
    <w:basedOn w:val="TableNormal"/>
    <w:next w:val="TableGrid"/>
    <w:rsid w:val="00F81A52"/>
    <w:pPr>
      <w:spacing w:after="0" w:line="240" w:lineRule="auto"/>
    </w:pPr>
    <w:rPr>
      <w:rFonts w:ascii="Calibri" w:eastAsia="Calibri" w:hAnsi="Calibri" w:cs="Arial"/>
      <w:sz w:val="20"/>
      <w:szCs w:val="20"/>
      <w:lang w:bidi="he-I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F81A52"/>
    <w:rPr>
      <w:sz w:val="16"/>
      <w:szCs w:val="16"/>
    </w:rPr>
  </w:style>
  <w:style w:type="paragraph" w:styleId="CommentText">
    <w:name w:val="annotation text"/>
    <w:basedOn w:val="Normal"/>
    <w:link w:val="CommentTextChar"/>
    <w:uiPriority w:val="99"/>
    <w:unhideWhenUsed/>
    <w:rsid w:val="00F81A52"/>
    <w:rPr>
      <w:sz w:val="20"/>
      <w:szCs w:val="20"/>
    </w:rPr>
  </w:style>
  <w:style w:type="character" w:customStyle="1" w:styleId="CommentTextChar">
    <w:name w:val="Comment Text Char"/>
    <w:basedOn w:val="DefaultParagraphFont"/>
    <w:link w:val="CommentText"/>
    <w:uiPriority w:val="99"/>
    <w:rsid w:val="00F81A52"/>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sid w:val="00F81A52"/>
    <w:rPr>
      <w:b/>
      <w:bCs/>
    </w:rPr>
  </w:style>
  <w:style w:type="character" w:customStyle="1" w:styleId="CommentSubjectChar">
    <w:name w:val="Comment Subject Char"/>
    <w:basedOn w:val="CommentTextChar"/>
    <w:link w:val="CommentSubject"/>
    <w:uiPriority w:val="99"/>
    <w:semiHidden/>
    <w:rsid w:val="00F81A52"/>
    <w:rPr>
      <w:rFonts w:ascii="Calibri" w:eastAsia="Times New Roman" w:hAnsi="Calibri" w:cs="Arial"/>
      <w:b/>
      <w:bCs/>
      <w:sz w:val="20"/>
      <w:szCs w:val="20"/>
    </w:rPr>
  </w:style>
  <w:style w:type="paragraph" w:styleId="TOC3">
    <w:name w:val="toc 3"/>
    <w:basedOn w:val="Normal"/>
    <w:next w:val="Normal"/>
    <w:autoRedefine/>
    <w:uiPriority w:val="39"/>
    <w:rsid w:val="00F81A52"/>
    <w:pPr>
      <w:tabs>
        <w:tab w:val="left" w:pos="1560"/>
        <w:tab w:val="right" w:leader="dot" w:pos="14390"/>
      </w:tabs>
      <w:ind w:left="2410" w:hanging="1690"/>
    </w:pPr>
  </w:style>
  <w:style w:type="paragraph" w:styleId="Revision">
    <w:name w:val="Revision"/>
    <w:hidden/>
    <w:uiPriority w:val="99"/>
    <w:semiHidden/>
    <w:rsid w:val="00F81A52"/>
    <w:pPr>
      <w:spacing w:after="0" w:line="240" w:lineRule="auto"/>
    </w:pPr>
    <w:rPr>
      <w:rFonts w:ascii="Calibri" w:eastAsia="Times New Roman" w:hAnsi="Calibri" w:cs="Arial"/>
    </w:rPr>
  </w:style>
  <w:style w:type="paragraph" w:customStyle="1" w:styleId="Note">
    <w:name w:val="Note"/>
    <w:basedOn w:val="Normal"/>
    <w:autoRedefine/>
    <w:qFormat/>
    <w:rsid w:val="00F81A52"/>
    <w:pPr>
      <w:tabs>
        <w:tab w:val="left" w:pos="993"/>
      </w:tabs>
      <w:ind w:left="993" w:hanging="993"/>
    </w:pPr>
  </w:style>
  <w:style w:type="paragraph" w:customStyle="1" w:styleId="Headerfrontpage">
    <w:name w:val="Header front page"/>
    <w:next w:val="Default"/>
    <w:rsid w:val="00F81A52"/>
    <w:pPr>
      <w:spacing w:after="0" w:line="240" w:lineRule="auto"/>
    </w:pPr>
    <w:rPr>
      <w:rFonts w:ascii="Trebuchet MS" w:eastAsia="Times New Roman" w:hAnsi="Trebuchet MS" w:cs="Arial"/>
      <w:b/>
      <w:noProof/>
      <w:sz w:val="72"/>
      <w:szCs w:val="72"/>
      <w:lang w:bidi="he-IL"/>
    </w:rPr>
  </w:style>
  <w:style w:type="paragraph" w:customStyle="1" w:styleId="Documentnumber">
    <w:name w:val="Document number"/>
    <w:rsid w:val="00F81A52"/>
    <w:pPr>
      <w:spacing w:before="120" w:after="120" w:line="240" w:lineRule="auto"/>
    </w:pPr>
    <w:rPr>
      <w:rFonts w:ascii="Calibri" w:eastAsia="Times New Roman" w:hAnsi="Calibri" w:cs="Arial"/>
      <w:b/>
      <w:bCs/>
      <w:i/>
      <w:iCs/>
      <w:sz w:val="32"/>
      <w:szCs w:val="32"/>
    </w:rPr>
  </w:style>
  <w:style w:type="paragraph" w:customStyle="1" w:styleId="Proprietarynote">
    <w:name w:val="Proprietary note"/>
    <w:rsid w:val="00F81A52"/>
    <w:pPr>
      <w:framePr w:hSpace="180" w:wrap="around" w:vAnchor="text" w:hAnchor="margin" w:y="44"/>
      <w:autoSpaceDE w:val="0"/>
      <w:autoSpaceDN w:val="0"/>
      <w:adjustRightInd w:val="0"/>
      <w:spacing w:before="40" w:after="0" w:line="240" w:lineRule="auto"/>
    </w:pPr>
    <w:rPr>
      <w:rFonts w:ascii="Arial" w:eastAsia="Times New Roman" w:hAnsi="Arial" w:cs="Arial"/>
      <w:lang w:bidi="he-IL"/>
    </w:rPr>
  </w:style>
  <w:style w:type="paragraph" w:customStyle="1" w:styleId="SafetyHeader">
    <w:name w:val="Safety Header"/>
    <w:rsid w:val="00F81A52"/>
    <w:pPr>
      <w:pageBreakBefore/>
      <w:spacing w:after="400" w:line="240" w:lineRule="auto"/>
    </w:pPr>
    <w:rPr>
      <w:rFonts w:asciiTheme="minorBidi" w:eastAsia="Times New Roman" w:hAnsiTheme="minorBidi"/>
      <w:b/>
      <w:bCs/>
      <w:sz w:val="40"/>
      <w:szCs w:val="40"/>
      <w:lang w:bidi="he-IL"/>
    </w:rPr>
  </w:style>
  <w:style w:type="paragraph" w:customStyle="1" w:styleId="SafetySubHeader">
    <w:name w:val="Safety Sub Header"/>
    <w:basedOn w:val="SafetyHeader"/>
    <w:rsid w:val="00F81A52"/>
    <w:pPr>
      <w:pageBreakBefore w:val="0"/>
      <w:spacing w:after="100"/>
    </w:pPr>
    <w:rPr>
      <w:sz w:val="26"/>
      <w:szCs w:val="26"/>
    </w:rPr>
  </w:style>
  <w:style w:type="paragraph" w:customStyle="1" w:styleId="ISPtablehead">
    <w:name w:val="ISP table head"/>
    <w:next w:val="Normal"/>
    <w:rsid w:val="00F81A52"/>
    <w:pPr>
      <w:spacing w:before="100" w:after="200" w:line="240" w:lineRule="auto"/>
      <w:ind w:left="720"/>
    </w:pPr>
    <w:rPr>
      <w:rFonts w:asciiTheme="minorBidi" w:eastAsia="Times New Roman" w:hAnsiTheme="minorBidi"/>
      <w:b/>
      <w:bCs/>
      <w:sz w:val="28"/>
      <w:szCs w:val="28"/>
      <w:lang w:bidi="he-IL"/>
    </w:rPr>
  </w:style>
  <w:style w:type="paragraph" w:styleId="TOC4">
    <w:name w:val="toc 4"/>
    <w:basedOn w:val="Normal"/>
    <w:next w:val="Normal"/>
    <w:autoRedefine/>
    <w:uiPriority w:val="39"/>
    <w:unhideWhenUsed/>
    <w:rsid w:val="00F81A52"/>
    <w:pPr>
      <w:spacing w:line="259" w:lineRule="auto"/>
      <w:ind w:left="660"/>
    </w:pPr>
    <w:rPr>
      <w:rFonts w:asciiTheme="minorHAnsi" w:eastAsiaTheme="minorEastAsia" w:hAnsiTheme="minorHAnsi" w:cstheme="minorBidi"/>
      <w:sz w:val="22"/>
      <w:szCs w:val="22"/>
      <w:lang w:bidi="he-IL"/>
    </w:rPr>
  </w:style>
  <w:style w:type="paragraph" w:styleId="TOC5">
    <w:name w:val="toc 5"/>
    <w:basedOn w:val="Normal"/>
    <w:next w:val="Normal"/>
    <w:autoRedefine/>
    <w:uiPriority w:val="39"/>
    <w:unhideWhenUsed/>
    <w:rsid w:val="00F81A52"/>
    <w:pPr>
      <w:spacing w:line="259" w:lineRule="auto"/>
      <w:ind w:left="880"/>
    </w:pPr>
    <w:rPr>
      <w:rFonts w:asciiTheme="minorHAnsi" w:eastAsiaTheme="minorEastAsia" w:hAnsiTheme="minorHAnsi" w:cstheme="minorBidi"/>
      <w:sz w:val="22"/>
      <w:szCs w:val="22"/>
      <w:lang w:bidi="he-IL"/>
    </w:rPr>
  </w:style>
  <w:style w:type="paragraph" w:styleId="TOC6">
    <w:name w:val="toc 6"/>
    <w:basedOn w:val="Normal"/>
    <w:next w:val="Normal"/>
    <w:autoRedefine/>
    <w:uiPriority w:val="39"/>
    <w:unhideWhenUsed/>
    <w:rsid w:val="00F81A52"/>
    <w:pPr>
      <w:spacing w:line="259" w:lineRule="auto"/>
      <w:ind w:left="1100"/>
    </w:pPr>
    <w:rPr>
      <w:rFonts w:asciiTheme="minorHAnsi" w:eastAsiaTheme="minorEastAsia" w:hAnsiTheme="minorHAnsi" w:cstheme="minorBidi"/>
      <w:sz w:val="22"/>
      <w:szCs w:val="22"/>
      <w:lang w:bidi="he-IL"/>
    </w:rPr>
  </w:style>
  <w:style w:type="paragraph" w:styleId="TOC7">
    <w:name w:val="toc 7"/>
    <w:basedOn w:val="Normal"/>
    <w:next w:val="Normal"/>
    <w:autoRedefine/>
    <w:uiPriority w:val="39"/>
    <w:unhideWhenUsed/>
    <w:rsid w:val="00F81A52"/>
    <w:pPr>
      <w:spacing w:line="259" w:lineRule="auto"/>
      <w:ind w:left="1320"/>
    </w:pPr>
    <w:rPr>
      <w:rFonts w:asciiTheme="minorHAnsi" w:eastAsiaTheme="minorEastAsia" w:hAnsiTheme="minorHAnsi" w:cstheme="minorBidi"/>
      <w:sz w:val="22"/>
      <w:szCs w:val="22"/>
      <w:lang w:bidi="he-IL"/>
    </w:rPr>
  </w:style>
  <w:style w:type="paragraph" w:styleId="TOC8">
    <w:name w:val="toc 8"/>
    <w:basedOn w:val="Normal"/>
    <w:next w:val="Normal"/>
    <w:autoRedefine/>
    <w:uiPriority w:val="39"/>
    <w:unhideWhenUsed/>
    <w:rsid w:val="00F81A52"/>
    <w:pPr>
      <w:spacing w:line="259" w:lineRule="auto"/>
      <w:ind w:left="1540"/>
    </w:pPr>
    <w:rPr>
      <w:rFonts w:asciiTheme="minorHAnsi" w:eastAsiaTheme="minorEastAsia" w:hAnsiTheme="minorHAnsi" w:cstheme="minorBidi"/>
      <w:sz w:val="22"/>
      <w:szCs w:val="22"/>
      <w:lang w:bidi="he-IL"/>
    </w:rPr>
  </w:style>
  <w:style w:type="paragraph" w:styleId="TOC9">
    <w:name w:val="toc 9"/>
    <w:basedOn w:val="Normal"/>
    <w:next w:val="Normal"/>
    <w:autoRedefine/>
    <w:uiPriority w:val="39"/>
    <w:unhideWhenUsed/>
    <w:rsid w:val="00F81A52"/>
    <w:pPr>
      <w:spacing w:line="259" w:lineRule="auto"/>
      <w:ind w:left="1760"/>
    </w:pPr>
    <w:rPr>
      <w:rFonts w:asciiTheme="minorHAnsi" w:eastAsiaTheme="minorEastAsia" w:hAnsiTheme="minorHAnsi" w:cstheme="minorBidi"/>
      <w:sz w:val="22"/>
      <w:szCs w:val="22"/>
      <w:lang w:bidi="he-IL"/>
    </w:rPr>
  </w:style>
  <w:style w:type="paragraph" w:customStyle="1" w:styleId="ISPtableheadbefor">
    <w:name w:val="ISP table head befor"/>
    <w:basedOn w:val="ISPtablehead"/>
    <w:rsid w:val="00F81A52"/>
    <w:pPr>
      <w:spacing w:before="200"/>
    </w:pPr>
  </w:style>
  <w:style w:type="paragraph" w:customStyle="1" w:styleId="Extraline">
    <w:name w:val="Extra line"/>
    <w:next w:val="Default"/>
    <w:qFormat/>
    <w:rsid w:val="00F81A52"/>
    <w:pPr>
      <w:spacing w:after="0" w:line="240" w:lineRule="auto"/>
    </w:pPr>
    <w:rPr>
      <w:rFonts w:ascii="Calibri" w:eastAsia="Times New Roman" w:hAnsi="Calibri" w:cs="Arial"/>
      <w:sz w:val="8"/>
      <w:szCs w:val="26"/>
      <w:lang w:bidi="he-IL"/>
    </w:rPr>
  </w:style>
  <w:style w:type="table" w:styleId="PlainTable1">
    <w:name w:val="Plain Table 1"/>
    <w:basedOn w:val="TableNormal"/>
    <w:uiPriority w:val="41"/>
    <w:rsid w:val="00F81A52"/>
    <w:pPr>
      <w:spacing w:after="0" w:line="240" w:lineRule="auto"/>
    </w:pPr>
    <w:rPr>
      <w:rFonts w:ascii="Calibri" w:eastAsia="Times New Roman" w:hAnsi="Calibri" w:cs="Times New Roman"/>
      <w:sz w:val="20"/>
      <w:szCs w:val="20"/>
      <w:lang w:bidi="he-I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ing">
    <w:name w:val="Table Heading"/>
    <w:basedOn w:val="Normal"/>
    <w:rsid w:val="00F81A52"/>
    <w:pPr>
      <w:spacing w:after="0"/>
    </w:pPr>
    <w:rPr>
      <w:b/>
      <w:bCs/>
      <w:sz w:val="28"/>
      <w:szCs w:val="28"/>
    </w:rPr>
  </w:style>
  <w:style w:type="paragraph" w:customStyle="1" w:styleId="Appendix">
    <w:name w:val="Appendix"/>
    <w:basedOn w:val="Heading2"/>
    <w:next w:val="Default"/>
    <w:qFormat/>
    <w:rsid w:val="00F81A52"/>
  </w:style>
  <w:style w:type="paragraph" w:customStyle="1" w:styleId="Subtitle">
    <w:name w:val="Sub title"/>
    <w:basedOn w:val="Headerfrontpage"/>
    <w:qFormat/>
    <w:rsid w:val="00F81A52"/>
    <w:pPr>
      <w:spacing w:before="120" w:after="120"/>
    </w:pPr>
    <w:rPr>
      <w:sz w:val="48"/>
    </w:rPr>
  </w:style>
  <w:style w:type="paragraph" w:customStyle="1" w:styleId="Bulletone">
    <w:name w:val="Bullet one"/>
    <w:basedOn w:val="ListParagraph"/>
    <w:qFormat/>
    <w:rsid w:val="00F81A52"/>
    <w:pPr>
      <w:numPr>
        <w:numId w:val="2"/>
      </w:numPr>
    </w:pPr>
    <w:rPr>
      <w:rFonts w:asciiTheme="minorHAnsi" w:hAnsiTheme="minorHAnsi" w:cstheme="minorHAnsi"/>
    </w:rPr>
  </w:style>
  <w:style w:type="paragraph" w:customStyle="1" w:styleId="Normalheading">
    <w:name w:val="Normal heading"/>
    <w:basedOn w:val="Normal"/>
    <w:qFormat/>
    <w:rsid w:val="00F81A52"/>
    <w:rPr>
      <w:b/>
      <w:bCs/>
    </w:rPr>
  </w:style>
  <w:style w:type="paragraph" w:customStyle="1" w:styleId="NormalIndent1">
    <w:name w:val="Normal Indent1"/>
    <w:basedOn w:val="Normal"/>
    <w:qFormat/>
    <w:rsid w:val="00F81A52"/>
    <w:pPr>
      <w:ind w:left="426"/>
    </w:pPr>
  </w:style>
  <w:style w:type="paragraph" w:customStyle="1" w:styleId="Bulletindentlist">
    <w:name w:val="Bullet indent list"/>
    <w:basedOn w:val="ListParagraph"/>
    <w:qFormat/>
    <w:rsid w:val="00F81A52"/>
    <w:pPr>
      <w:numPr>
        <w:ilvl w:val="1"/>
        <w:numId w:val="3"/>
      </w:numPr>
      <w:tabs>
        <w:tab w:val="clear" w:pos="1440"/>
      </w:tabs>
      <w:ind w:left="851"/>
    </w:pPr>
  </w:style>
  <w:style w:type="paragraph" w:customStyle="1" w:styleId="Pictureflush">
    <w:name w:val="Picture flush"/>
    <w:basedOn w:val="Normal"/>
    <w:next w:val="Normal"/>
    <w:qFormat/>
    <w:rsid w:val="00F81A52"/>
  </w:style>
  <w:style w:type="paragraph" w:customStyle="1" w:styleId="Listparagraphletteredindent">
    <w:name w:val="List paragraph lettered indent"/>
    <w:basedOn w:val="ListParagraph"/>
    <w:qFormat/>
    <w:rsid w:val="00F81A52"/>
    <w:pPr>
      <w:numPr>
        <w:ilvl w:val="1"/>
        <w:numId w:val="4"/>
      </w:numPr>
      <w:ind w:left="709"/>
    </w:pPr>
  </w:style>
  <w:style w:type="paragraph" w:customStyle="1" w:styleId="Pictureflush10below">
    <w:name w:val="Picture flush 10 below"/>
    <w:basedOn w:val="Pictureflush"/>
    <w:rsid w:val="00F81A52"/>
    <w:pPr>
      <w:spacing w:after="200"/>
    </w:pPr>
  </w:style>
  <w:style w:type="paragraph" w:customStyle="1" w:styleId="Tablenumbers">
    <w:name w:val="Table numbers"/>
    <w:basedOn w:val="ListParagraph"/>
    <w:next w:val="Normal"/>
    <w:qFormat/>
    <w:rsid w:val="00F81A52"/>
    <w:pPr>
      <w:framePr w:hSpace="180" w:wrap="around" w:vAnchor="text" w:hAnchor="text" w:y="1"/>
      <w:numPr>
        <w:numId w:val="5"/>
      </w:numPr>
      <w:suppressOverlap/>
    </w:pPr>
    <w:rPr>
      <w:b/>
      <w:bCs/>
    </w:rPr>
  </w:style>
  <w:style w:type="paragraph" w:customStyle="1" w:styleId="Tabletext2">
    <w:name w:val="Table text 2"/>
    <w:basedOn w:val="Default"/>
    <w:qFormat/>
    <w:rsid w:val="00F81A52"/>
    <w:pPr>
      <w:framePr w:hSpace="180" w:wrap="around" w:vAnchor="text" w:hAnchor="text" w:y="1"/>
      <w:spacing w:before="100" w:after="100"/>
      <w:suppressOverlap/>
    </w:pPr>
    <w:rPr>
      <w:rFonts w:asciiTheme="majorBidi" w:hAnsiTheme="majorBidi" w:cstheme="majorBidi"/>
      <w:color w:val="auto"/>
    </w:rPr>
  </w:style>
  <w:style w:type="paragraph" w:customStyle="1" w:styleId="Tableheading2">
    <w:name w:val="Table heading 2"/>
    <w:basedOn w:val="Normal"/>
    <w:next w:val="Tabletext2"/>
    <w:qFormat/>
    <w:rsid w:val="00F81A52"/>
    <w:pPr>
      <w:framePr w:hSpace="180" w:wrap="around" w:vAnchor="text" w:hAnchor="text" w:y="1"/>
      <w:suppressOverlap/>
    </w:pPr>
    <w:rPr>
      <w:b/>
      <w:bCs/>
    </w:rPr>
  </w:style>
  <w:style w:type="paragraph" w:customStyle="1" w:styleId="Checklisttableheading">
    <w:name w:val="Checklist table heading"/>
    <w:basedOn w:val="Normal"/>
    <w:qFormat/>
    <w:rsid w:val="00F81A52"/>
    <w:rPr>
      <w:b/>
      <w:bCs/>
      <w:sz w:val="22"/>
      <w:szCs w:val="22"/>
    </w:rPr>
  </w:style>
  <w:style w:type="paragraph" w:customStyle="1" w:styleId="Checklisttabletext">
    <w:name w:val="Checklist table text"/>
    <w:basedOn w:val="Normal"/>
    <w:qFormat/>
    <w:rsid w:val="00F81A52"/>
    <w:rPr>
      <w:rFonts w:asciiTheme="minorHAnsi" w:hAnsiTheme="minorHAnsi" w:cstheme="minorHAnsi"/>
      <w:sz w:val="22"/>
      <w:szCs w:val="22"/>
    </w:rPr>
  </w:style>
  <w:style w:type="paragraph" w:customStyle="1" w:styleId="Checklistnormaltext">
    <w:name w:val="Checklist normal text"/>
    <w:basedOn w:val="Normal"/>
    <w:qFormat/>
    <w:rsid w:val="00F81A52"/>
    <w:rPr>
      <w:sz w:val="22"/>
      <w:szCs w:val="22"/>
    </w:rPr>
  </w:style>
  <w:style w:type="paragraph" w:customStyle="1" w:styleId="Frontpagepicture">
    <w:name w:val="Front page picture"/>
    <w:basedOn w:val="Default"/>
    <w:rsid w:val="00F81A52"/>
    <w:pPr>
      <w:spacing w:before="1000"/>
      <w:jc w:val="right"/>
    </w:pPr>
    <w:rPr>
      <w:noProof/>
    </w:rPr>
  </w:style>
  <w:style w:type="paragraph" w:customStyle="1" w:styleId="StyleFrontpagepictureCenteredBefore30ptAfter0pt">
    <w:name w:val="Style Front page picture + Centered Before:  30 pt After:  0 pt"/>
    <w:basedOn w:val="Frontpagepicture"/>
    <w:rsid w:val="00F81A52"/>
    <w:pPr>
      <w:spacing w:before="600" w:after="0"/>
    </w:pPr>
  </w:style>
  <w:style w:type="table" w:styleId="GridTable5Dark-Accent1">
    <w:name w:val="Grid Table 5 Dark Accent 1"/>
    <w:basedOn w:val="TableNormal"/>
    <w:uiPriority w:val="50"/>
    <w:rsid w:val="00F81A52"/>
    <w:pPr>
      <w:spacing w:after="0" w:line="240" w:lineRule="auto"/>
    </w:pPr>
    <w:rPr>
      <w:rFonts w:ascii="Calibri" w:eastAsia="Times New Roman" w:hAnsi="Calibri" w:cs="Times New Roman"/>
      <w:sz w:val="20"/>
      <w:szCs w:val="20"/>
      <w:lang w:bidi="he-I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Headline11">
    <w:name w:val="Headline 1.1"/>
    <w:basedOn w:val="Heading3"/>
    <w:link w:val="Headline11Char"/>
    <w:qFormat/>
    <w:rsid w:val="00F81A52"/>
    <w:pPr>
      <w:ind w:left="1134" w:hanging="1134"/>
    </w:pPr>
    <w:rPr>
      <w:rFonts w:cstheme="minorHAnsi"/>
      <w:sz w:val="36"/>
      <w:szCs w:val="36"/>
    </w:rPr>
  </w:style>
  <w:style w:type="paragraph" w:customStyle="1" w:styleId="HSoPhead11">
    <w:name w:val="HSoP head 1.1"/>
    <w:basedOn w:val="Heading2"/>
    <w:link w:val="HSoPhead11Char"/>
    <w:qFormat/>
    <w:rsid w:val="00F81A52"/>
  </w:style>
  <w:style w:type="character" w:customStyle="1" w:styleId="Headline11Char">
    <w:name w:val="Headline 1.1 Char"/>
    <w:basedOn w:val="Heading3Char"/>
    <w:link w:val="Headline11"/>
    <w:rsid w:val="00F81A52"/>
    <w:rPr>
      <w:rFonts w:eastAsia="Times New Roman" w:cstheme="minorHAnsi"/>
      <w:b/>
      <w:bCs/>
      <w:sz w:val="36"/>
      <w:szCs w:val="36"/>
    </w:rPr>
  </w:style>
  <w:style w:type="character" w:customStyle="1" w:styleId="HSoPhead11Char">
    <w:name w:val="HSoP head 1.1 Char"/>
    <w:basedOn w:val="Heading2Char"/>
    <w:link w:val="HSoPhead11"/>
    <w:rsid w:val="00F81A52"/>
    <w:rPr>
      <w:rFonts w:eastAsia="Times New Roman" w:cstheme="minorHAnsi"/>
      <w:b/>
      <w:sz w:val="32"/>
      <w:szCs w:val="32"/>
      <w:lang w:bidi="he-IL"/>
    </w:rPr>
  </w:style>
  <w:style w:type="paragraph" w:styleId="NoSpacing">
    <w:name w:val="No Spacing"/>
    <w:uiPriority w:val="1"/>
    <w:qFormat/>
    <w:rsid w:val="00F81A52"/>
    <w:pPr>
      <w:spacing w:after="0" w:line="240" w:lineRule="auto"/>
    </w:pPr>
    <w:rPr>
      <w:lang w:val="en-GB"/>
    </w:rPr>
  </w:style>
  <w:style w:type="paragraph" w:styleId="HTMLPreformatted">
    <w:name w:val="HTML Preformatted"/>
    <w:basedOn w:val="Normal"/>
    <w:link w:val="HTMLPreformattedChar"/>
    <w:uiPriority w:val="99"/>
    <w:unhideWhenUsed/>
    <w:rsid w:val="00F81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F81A52"/>
    <w:rPr>
      <w:rFonts w:ascii="Courier New" w:eastAsia="Times New Roman" w:hAnsi="Courier New" w:cs="Courier New"/>
      <w:sz w:val="20"/>
      <w:szCs w:val="20"/>
      <w:lang w:val="en-GB" w:eastAsia="en-GB"/>
    </w:rPr>
  </w:style>
  <w:style w:type="paragraph" w:customStyle="1" w:styleId="Appendix1">
    <w:name w:val="Appendix_1"/>
    <w:basedOn w:val="Heading1"/>
    <w:next w:val="Normal"/>
    <w:qFormat/>
    <w:rsid w:val="00F81A52"/>
  </w:style>
  <w:style w:type="table" w:styleId="GridTable2-Accent1">
    <w:name w:val="Grid Table 2 Accent 1"/>
    <w:basedOn w:val="TableNormal"/>
    <w:uiPriority w:val="47"/>
    <w:rsid w:val="00F81A5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ullet1">
    <w:name w:val="Bullet 1"/>
    <w:basedOn w:val="ListParagraph"/>
    <w:next w:val="Normal"/>
    <w:qFormat/>
    <w:rsid w:val="00F81A52"/>
    <w:pPr>
      <w:numPr>
        <w:numId w:val="8"/>
      </w:numPr>
      <w:spacing w:before="0" w:after="0"/>
      <w:contextualSpacing/>
    </w:pPr>
    <w:rPr>
      <w:rFonts w:ascii="Arial" w:eastAsia="Arial Unicode MS" w:hAnsi="Arial" w:cs="Times New Roman"/>
      <w:sz w:val="20"/>
      <w:szCs w:val="20"/>
      <w:lang w:val="en-GB" w:eastAsia="zh-CN"/>
    </w:rPr>
  </w:style>
  <w:style w:type="paragraph" w:customStyle="1" w:styleId="Bullet2">
    <w:name w:val="Bullet 2"/>
    <w:basedOn w:val="ListParagraph"/>
    <w:next w:val="Normal"/>
    <w:qFormat/>
    <w:rsid w:val="00F81A52"/>
    <w:pPr>
      <w:numPr>
        <w:ilvl w:val="1"/>
        <w:numId w:val="8"/>
      </w:numPr>
      <w:spacing w:before="0" w:after="0"/>
      <w:contextualSpacing/>
    </w:pPr>
    <w:rPr>
      <w:rFonts w:ascii="Arial" w:eastAsia="Arial Unicode MS" w:hAnsi="Arial" w:cs="Times New Roman"/>
      <w:sz w:val="20"/>
      <w:szCs w:val="20"/>
      <w:lang w:val="en-GB" w:eastAsia="zh-CN"/>
    </w:rPr>
  </w:style>
  <w:style w:type="paragraph" w:customStyle="1" w:styleId="Bullet3">
    <w:name w:val="Bullet 3"/>
    <w:basedOn w:val="ListParagraph"/>
    <w:next w:val="Normal"/>
    <w:link w:val="Bullet3Char"/>
    <w:qFormat/>
    <w:rsid w:val="00F81A52"/>
    <w:pPr>
      <w:numPr>
        <w:ilvl w:val="2"/>
        <w:numId w:val="8"/>
      </w:numPr>
      <w:spacing w:before="0" w:after="0"/>
      <w:contextualSpacing/>
    </w:pPr>
    <w:rPr>
      <w:rFonts w:ascii="Arial" w:eastAsia="Arial Unicode MS" w:hAnsi="Arial" w:cs="Times New Roman"/>
      <w:sz w:val="20"/>
      <w:szCs w:val="20"/>
      <w:lang w:val="en-GB" w:eastAsia="zh-CN"/>
    </w:rPr>
  </w:style>
  <w:style w:type="character" w:customStyle="1" w:styleId="Bullet3Char">
    <w:name w:val="Bullet 3 Char"/>
    <w:basedOn w:val="DefaultParagraphFont"/>
    <w:link w:val="Bullet3"/>
    <w:rsid w:val="00F81A52"/>
    <w:rPr>
      <w:rFonts w:ascii="Arial" w:eastAsia="Arial Unicode MS" w:hAnsi="Arial" w:cs="Times New Roman"/>
      <w:sz w:val="20"/>
      <w:szCs w:val="20"/>
      <w:lang w:val="en-GB" w:eastAsia="zh-CN"/>
    </w:rPr>
  </w:style>
  <w:style w:type="character" w:styleId="HTMLCode">
    <w:name w:val="HTML Code"/>
    <w:basedOn w:val="DefaultParagraphFont"/>
    <w:uiPriority w:val="99"/>
    <w:semiHidden/>
    <w:unhideWhenUsed/>
    <w:rsid w:val="00F81A52"/>
    <w:rPr>
      <w:rFonts w:ascii="Courier New" w:eastAsia="Times New Roman" w:hAnsi="Courier New" w:cs="Courier New"/>
      <w:sz w:val="20"/>
      <w:szCs w:val="20"/>
    </w:rPr>
  </w:style>
  <w:style w:type="character" w:customStyle="1" w:styleId="highlight">
    <w:name w:val="highlight"/>
    <w:basedOn w:val="DefaultParagraphFont"/>
    <w:rsid w:val="00F81A52"/>
  </w:style>
  <w:style w:type="paragraph" w:customStyle="1" w:styleId="Rexy2">
    <w:name w:val="Rexy_2"/>
    <w:basedOn w:val="Heading2"/>
    <w:link w:val="Rexy2Char"/>
    <w:qFormat/>
    <w:rsid w:val="00F81A52"/>
  </w:style>
  <w:style w:type="character" w:customStyle="1" w:styleId="Rexy2Char">
    <w:name w:val="Rexy_2 Char"/>
    <w:basedOn w:val="Heading2Char"/>
    <w:link w:val="Rexy2"/>
    <w:rsid w:val="00F81A52"/>
    <w:rPr>
      <w:rFonts w:eastAsia="Times New Roman" w:cstheme="minorHAnsi"/>
      <w:b/>
      <w:sz w:val="32"/>
      <w:szCs w:val="32"/>
      <w:lang w:bidi="he-IL"/>
    </w:rPr>
  </w:style>
  <w:style w:type="character" w:customStyle="1" w:styleId="listl1">
    <w:name w:val="list_l1"/>
    <w:basedOn w:val="DefaultParagraphFont"/>
    <w:rsid w:val="00F81A52"/>
  </w:style>
  <w:style w:type="character" w:customStyle="1" w:styleId="tcontrols">
    <w:name w:val="t_controls"/>
    <w:basedOn w:val="DefaultParagraphFont"/>
    <w:rsid w:val="00F81A52"/>
  </w:style>
  <w:style w:type="character" w:customStyle="1" w:styleId="UnresolvedMention1">
    <w:name w:val="Unresolved Mention1"/>
    <w:basedOn w:val="DefaultParagraphFont"/>
    <w:uiPriority w:val="99"/>
    <w:semiHidden/>
    <w:unhideWhenUsed/>
    <w:rsid w:val="00F81A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174774">
      <w:bodyDiv w:val="1"/>
      <w:marLeft w:val="0"/>
      <w:marRight w:val="0"/>
      <w:marTop w:val="0"/>
      <w:marBottom w:val="0"/>
      <w:divBdr>
        <w:top w:val="none" w:sz="0" w:space="0" w:color="auto"/>
        <w:left w:val="none" w:sz="0" w:space="0" w:color="auto"/>
        <w:bottom w:val="none" w:sz="0" w:space="0" w:color="auto"/>
        <w:right w:val="none" w:sz="0" w:space="0" w:color="auto"/>
      </w:divBdr>
    </w:div>
    <w:div w:id="590430785">
      <w:bodyDiv w:val="1"/>
      <w:marLeft w:val="0"/>
      <w:marRight w:val="0"/>
      <w:marTop w:val="0"/>
      <w:marBottom w:val="0"/>
      <w:divBdr>
        <w:top w:val="none" w:sz="0" w:space="0" w:color="auto"/>
        <w:left w:val="none" w:sz="0" w:space="0" w:color="auto"/>
        <w:bottom w:val="none" w:sz="0" w:space="0" w:color="auto"/>
        <w:right w:val="none" w:sz="0" w:space="0" w:color="auto"/>
      </w:divBdr>
    </w:div>
    <w:div w:id="1128550750">
      <w:bodyDiv w:val="1"/>
      <w:marLeft w:val="0"/>
      <w:marRight w:val="0"/>
      <w:marTop w:val="0"/>
      <w:marBottom w:val="0"/>
      <w:divBdr>
        <w:top w:val="none" w:sz="0" w:space="0" w:color="auto"/>
        <w:left w:val="none" w:sz="0" w:space="0" w:color="auto"/>
        <w:bottom w:val="none" w:sz="0" w:space="0" w:color="auto"/>
        <w:right w:val="none" w:sz="0" w:space="0" w:color="auto"/>
      </w:divBdr>
    </w:div>
    <w:div w:id="1347250895">
      <w:bodyDiv w:val="1"/>
      <w:marLeft w:val="0"/>
      <w:marRight w:val="0"/>
      <w:marTop w:val="0"/>
      <w:marBottom w:val="0"/>
      <w:divBdr>
        <w:top w:val="none" w:sz="0" w:space="0" w:color="auto"/>
        <w:left w:val="none" w:sz="0" w:space="0" w:color="auto"/>
        <w:bottom w:val="none" w:sz="0" w:space="0" w:color="auto"/>
        <w:right w:val="none" w:sz="0" w:space="0" w:color="auto"/>
      </w:divBdr>
    </w:div>
    <w:div w:id="138617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image" Target="media/image2.png" /><Relationship Id="rId18" Type="http://schemas.openxmlformats.org/officeDocument/2006/relationships/header" Target="header5.xm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1.png" /><Relationship Id="rId12" Type="http://schemas.openxmlformats.org/officeDocument/2006/relationships/footer" Target="footer2.xml" /><Relationship Id="rId17" Type="http://schemas.openxmlformats.org/officeDocument/2006/relationships/header" Target="header4.xml" /><Relationship Id="rId2" Type="http://schemas.openxmlformats.org/officeDocument/2006/relationships/styles" Target="styles.xml" /><Relationship Id="rId16" Type="http://schemas.openxmlformats.org/officeDocument/2006/relationships/image" Target="media/image5.png" /><Relationship Id="rId20"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5" Type="http://schemas.openxmlformats.org/officeDocument/2006/relationships/image" Target="media/image4.png" /><Relationship Id="rId23" Type="http://schemas.openxmlformats.org/officeDocument/2006/relationships/theme" Target="theme/theme1.xml" /><Relationship Id="rId10" Type="http://schemas.openxmlformats.org/officeDocument/2006/relationships/footer" Target="footer1.xml" /><Relationship Id="rId19" Type="http://schemas.openxmlformats.org/officeDocument/2006/relationships/header" Target="header6.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image" Target="media/image3.png" /><Relationship Id="rId22" Type="http://schemas.microsoft.com/office/2011/relationships/people" Target="peop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Kuri, Pawan Kumar</dc:creator>
  <cp:keywords/>
  <dc:description/>
  <cp:lastModifiedBy>pavankumar kuri</cp:lastModifiedBy>
  <cp:revision>2</cp:revision>
  <dcterms:created xsi:type="dcterms:W3CDTF">2022-08-22T15:55:00Z</dcterms:created>
  <dcterms:modified xsi:type="dcterms:W3CDTF">2022-08-22T15:55:00Z</dcterms:modified>
</cp:coreProperties>
</file>